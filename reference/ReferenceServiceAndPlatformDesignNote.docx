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632C9" w14:textId="59592237" w:rsidR="00B743FA" w:rsidRDefault="00B743FA" w:rsidP="00B743FA">
      <w:pPr>
        <w:pStyle w:val="Heading1"/>
      </w:pPr>
      <w:r>
        <w:t>Introduction</w:t>
      </w:r>
    </w:p>
    <w:p w14:paraId="7DEBF262" w14:textId="2A33AF84" w:rsidR="00B51CD4" w:rsidRDefault="008A39F4" w:rsidP="00CC12BE">
      <w:pPr>
        <w:rPr>
          <w:ins w:id="0" w:author="Dan Sellars" w:date="2014-01-14T16:53:00Z"/>
          <w:rFonts w:ascii="Arial" w:hAnsi="Arial" w:cs="Arial"/>
        </w:rPr>
      </w:pPr>
      <w:r>
        <w:rPr>
          <w:rFonts w:ascii="Arial" w:hAnsi="Arial" w:cs="Arial"/>
        </w:rPr>
        <w:t>This application note describe</w:t>
      </w:r>
      <w:r w:rsidR="00524283">
        <w:rPr>
          <w:rFonts w:ascii="Arial" w:hAnsi="Arial" w:cs="Arial"/>
        </w:rPr>
        <w:t xml:space="preserve">s </w:t>
      </w:r>
      <w:r w:rsidR="00CC12BE">
        <w:rPr>
          <w:rFonts w:ascii="Arial" w:hAnsi="Arial" w:cs="Arial"/>
        </w:rPr>
        <w:t xml:space="preserve">the CANARIE Research </w:t>
      </w:r>
      <w:r w:rsidR="0005704A">
        <w:rPr>
          <w:rFonts w:ascii="Arial" w:hAnsi="Arial" w:cs="Arial"/>
        </w:rPr>
        <w:t>Software</w:t>
      </w:r>
      <w:r w:rsidR="00CC12BE">
        <w:rPr>
          <w:rFonts w:ascii="Arial" w:hAnsi="Arial" w:cs="Arial"/>
        </w:rPr>
        <w:t xml:space="preserve"> Reference </w:t>
      </w:r>
      <w:del w:id="1" w:author="Dan Sellars" w:date="2014-04-08T13:40:00Z">
        <w:r w:rsidR="00CC12BE" w:rsidDel="004A2254">
          <w:rPr>
            <w:rFonts w:ascii="Arial" w:hAnsi="Arial" w:cs="Arial"/>
          </w:rPr>
          <w:delText>service</w:delText>
        </w:r>
      </w:del>
      <w:ins w:id="2" w:author="Dan Sellars" w:date="2014-04-08T13:40:00Z">
        <w:r w:rsidR="004A2254">
          <w:rPr>
            <w:rFonts w:ascii="Arial" w:hAnsi="Arial" w:cs="Arial"/>
          </w:rPr>
          <w:t>application</w:t>
        </w:r>
      </w:ins>
      <w:r w:rsidR="00703657">
        <w:rPr>
          <w:rFonts w:ascii="Arial" w:hAnsi="Arial" w:cs="Arial"/>
        </w:rPr>
        <w:t>.</w:t>
      </w:r>
      <w:r w:rsidR="005A1E2E">
        <w:rPr>
          <w:rFonts w:ascii="Arial" w:hAnsi="Arial" w:cs="Arial"/>
        </w:rPr>
        <w:t xml:space="preserve"> </w:t>
      </w:r>
      <w:del w:id="3" w:author="Dan Sellars" w:date="2014-04-08T13:40:00Z">
        <w:r w:rsidR="00703657" w:rsidDel="004A2254">
          <w:rPr>
            <w:rFonts w:ascii="Arial" w:hAnsi="Arial" w:cs="Arial"/>
          </w:rPr>
          <w:delText>T</w:delText>
        </w:r>
        <w:r w:rsidR="005A1E2E" w:rsidDel="004A2254">
          <w:rPr>
            <w:rFonts w:ascii="Arial" w:hAnsi="Arial" w:cs="Arial"/>
          </w:rPr>
          <w:delText xml:space="preserve">his </w:delText>
        </w:r>
      </w:del>
      <w:ins w:id="4" w:author="Dan Sellars" w:date="2014-04-08T13:40:00Z">
        <w:r w:rsidR="004A2254">
          <w:rPr>
            <w:rFonts w:ascii="Arial" w:hAnsi="Arial" w:cs="Arial"/>
          </w:rPr>
          <w:t xml:space="preserve">It </w:t>
        </w:r>
      </w:ins>
      <w:del w:id="5" w:author="Dan Sellars" w:date="2014-04-08T13:40:00Z">
        <w:r w:rsidR="005A1E2E" w:rsidDel="004A2254">
          <w:rPr>
            <w:rFonts w:ascii="Arial" w:hAnsi="Arial" w:cs="Arial"/>
          </w:rPr>
          <w:delText>service</w:delText>
        </w:r>
        <w:r w:rsidR="00CC12BE" w:rsidDel="004A2254">
          <w:rPr>
            <w:rFonts w:ascii="Arial" w:hAnsi="Arial" w:cs="Arial"/>
          </w:rPr>
          <w:delText xml:space="preserve"> </w:delText>
        </w:r>
      </w:del>
      <w:r w:rsidR="00CC12BE">
        <w:rPr>
          <w:rFonts w:ascii="Arial" w:hAnsi="Arial" w:cs="Arial"/>
        </w:rPr>
        <w:t xml:space="preserve">demonstrates a simple implementation of the NEP-RPI </w:t>
      </w:r>
      <w:r w:rsidR="00895181">
        <w:rPr>
          <w:rFonts w:ascii="Arial" w:hAnsi="Arial" w:cs="Arial"/>
        </w:rPr>
        <w:t>API</w:t>
      </w:r>
      <w:r w:rsidR="00703657">
        <w:rPr>
          <w:rFonts w:ascii="Arial" w:hAnsi="Arial" w:cs="Arial"/>
        </w:rPr>
        <w:t xml:space="preserve"> as described in the document</w:t>
      </w:r>
      <w:ins w:id="6" w:author="Dan Sellars" w:date="2014-04-08T13:41:00Z">
        <w:r w:rsidR="004A2254">
          <w:rPr>
            <w:rFonts w:ascii="Arial" w:hAnsi="Arial" w:cs="Arial"/>
          </w:rPr>
          <w:t>s</w:t>
        </w:r>
      </w:ins>
      <w:r w:rsidR="00703657">
        <w:rPr>
          <w:rFonts w:ascii="Arial" w:hAnsi="Arial" w:cs="Arial"/>
        </w:rPr>
        <w:t xml:space="preserve"> entitled “Research Service Support for the CANARIE Registry and Monitoring System”, revision </w:t>
      </w:r>
      <w:ins w:id="7" w:author="Dan Sellars" w:date="2014-04-08T13:41:00Z">
        <w:r w:rsidR="004A2254">
          <w:rPr>
            <w:rFonts w:ascii="Arial" w:hAnsi="Arial" w:cs="Arial"/>
          </w:rPr>
          <w:t>6 and “Research Platform Support for the CANARIE Registry and Monitoring System”, revision 2</w:t>
        </w:r>
      </w:ins>
      <w:del w:id="8" w:author="Dan Sellars" w:date="2014-04-08T13:41:00Z">
        <w:r w:rsidR="00703657" w:rsidDel="004A2254">
          <w:rPr>
            <w:rFonts w:ascii="Arial" w:hAnsi="Arial" w:cs="Arial"/>
          </w:rPr>
          <w:delText>3</w:delText>
        </w:r>
      </w:del>
      <w:r w:rsidR="00895181">
        <w:rPr>
          <w:rFonts w:ascii="Arial" w:hAnsi="Arial" w:cs="Arial"/>
        </w:rPr>
        <w:t xml:space="preserve">. The aim of this document is explain the design of the </w:t>
      </w:r>
      <w:del w:id="9" w:author="Dan Sellars" w:date="2014-04-08T13:41:00Z">
        <w:r w:rsidR="00895181" w:rsidDel="004A2254">
          <w:rPr>
            <w:rFonts w:ascii="Arial" w:hAnsi="Arial" w:cs="Arial"/>
          </w:rPr>
          <w:delText>service</w:delText>
        </w:r>
      </w:del>
      <w:ins w:id="10" w:author="Dan Sellars" w:date="2014-04-08T13:41:00Z">
        <w:r w:rsidR="004A2254">
          <w:rPr>
            <w:rFonts w:ascii="Arial" w:hAnsi="Arial" w:cs="Arial"/>
          </w:rPr>
          <w:t>application</w:t>
        </w:r>
      </w:ins>
      <w:r w:rsidR="00895181">
        <w:rPr>
          <w:rFonts w:ascii="Arial" w:hAnsi="Arial" w:cs="Arial"/>
        </w:rPr>
        <w:t>, how to use it and some notes on deploying it in a production environment.</w:t>
      </w:r>
    </w:p>
    <w:p w14:paraId="14CDE817" w14:textId="77777777" w:rsidR="004A2254" w:rsidRDefault="00895181" w:rsidP="00CC12BE">
      <w:pPr>
        <w:rPr>
          <w:ins w:id="11" w:author="Dan Sellars" w:date="2014-04-08T13:41:00Z"/>
          <w:rFonts w:ascii="Arial" w:hAnsi="Arial" w:cs="Arial"/>
        </w:rPr>
      </w:pPr>
      <w:r>
        <w:rPr>
          <w:rFonts w:ascii="Arial" w:hAnsi="Arial" w:cs="Arial"/>
        </w:rPr>
        <w:t>The service is written</w:t>
      </w:r>
      <w:ins w:id="12" w:author="Dan Sellars" w:date="2014-04-08T13:41:00Z">
        <w:r w:rsidR="004A2254">
          <w:rPr>
            <w:rFonts w:ascii="Arial" w:hAnsi="Arial" w:cs="Arial"/>
          </w:rPr>
          <w:t xml:space="preserve"> using the following technologies and frameworks:</w:t>
        </w:r>
      </w:ins>
    </w:p>
    <w:p w14:paraId="797EFA65" w14:textId="6CEB36E1" w:rsidR="004A2254" w:rsidRDefault="00895181">
      <w:pPr>
        <w:pStyle w:val="ListParagraph"/>
        <w:numPr>
          <w:ilvl w:val="0"/>
          <w:numId w:val="24"/>
        </w:numPr>
        <w:rPr>
          <w:ins w:id="13" w:author="Dan Sellars" w:date="2014-04-08T13:42:00Z"/>
          <w:rFonts w:ascii="Arial" w:hAnsi="Arial" w:cs="Arial"/>
        </w:rPr>
        <w:pPrChange w:id="14" w:author="Dan Sellars" w:date="2014-04-08T13:42:00Z">
          <w:pPr/>
        </w:pPrChange>
      </w:pPr>
      <w:del w:id="15" w:author="Dan Sellars" w:date="2014-04-08T13:42:00Z">
        <w:r w:rsidRPr="004A2254" w:rsidDel="004A2254">
          <w:rPr>
            <w:rFonts w:ascii="Arial" w:hAnsi="Arial" w:cs="Arial"/>
            <w:rPrChange w:id="16" w:author="Dan Sellars" w:date="2014-04-08T13:42:00Z">
              <w:rPr/>
            </w:rPrChange>
          </w:rPr>
          <w:delText xml:space="preserve"> in </w:delText>
        </w:r>
      </w:del>
      <w:r w:rsidRPr="004A2254">
        <w:rPr>
          <w:rFonts w:ascii="Arial" w:hAnsi="Arial" w:cs="Arial"/>
          <w:rPrChange w:id="17" w:author="Dan Sellars" w:date="2014-04-08T13:42:00Z">
            <w:rPr/>
          </w:rPrChange>
        </w:rPr>
        <w:t>Python</w:t>
      </w:r>
      <w:r w:rsidR="0005704A">
        <w:rPr>
          <w:rStyle w:val="FootnoteReference"/>
          <w:rFonts w:ascii="Arial" w:hAnsi="Arial" w:cs="Arial"/>
        </w:rPr>
        <w:footnoteReference w:id="1"/>
      </w:r>
      <w:r w:rsidR="0005704A">
        <w:rPr>
          <w:rFonts w:ascii="Arial" w:hAnsi="Arial" w:cs="Arial"/>
        </w:rPr>
        <w:t xml:space="preserve"> - </w:t>
      </w:r>
      <w:r w:rsidR="004A2254">
        <w:rPr>
          <w:rFonts w:ascii="Arial" w:hAnsi="Arial" w:cs="Arial"/>
        </w:rPr>
        <w:t>programming language</w:t>
      </w:r>
    </w:p>
    <w:p w14:paraId="5DE77DC6" w14:textId="763AC6C8" w:rsidR="004A2254" w:rsidRDefault="00895181">
      <w:pPr>
        <w:pStyle w:val="ListParagraph"/>
        <w:numPr>
          <w:ilvl w:val="0"/>
          <w:numId w:val="24"/>
        </w:numPr>
        <w:rPr>
          <w:rFonts w:ascii="Arial" w:hAnsi="Arial" w:cs="Arial"/>
        </w:rPr>
        <w:pPrChange w:id="18" w:author="Dan Sellars" w:date="2014-04-08T13:42:00Z">
          <w:pPr/>
        </w:pPrChange>
      </w:pPr>
      <w:del w:id="19" w:author="Dan Sellars" w:date="2014-04-08T13:42:00Z">
        <w:r w:rsidRPr="004A2254" w:rsidDel="004A2254">
          <w:rPr>
            <w:rFonts w:ascii="Arial" w:hAnsi="Arial" w:cs="Arial"/>
            <w:rPrChange w:id="20" w:author="Dan Sellars" w:date="2014-04-08T13:42:00Z">
              <w:rPr/>
            </w:rPrChange>
          </w:rPr>
          <w:delText xml:space="preserve">using the </w:delText>
        </w:r>
      </w:del>
      <w:r w:rsidRPr="004A2254">
        <w:rPr>
          <w:rFonts w:ascii="Arial" w:hAnsi="Arial" w:cs="Arial"/>
          <w:rPrChange w:id="21" w:author="Dan Sellars" w:date="2014-04-08T13:42:00Z">
            <w:rPr/>
          </w:rPrChange>
        </w:rPr>
        <w:t>django</w:t>
      </w:r>
      <w:r w:rsidR="0005704A">
        <w:rPr>
          <w:rStyle w:val="FootnoteReference"/>
          <w:rFonts w:ascii="Arial" w:hAnsi="Arial" w:cs="Arial"/>
        </w:rPr>
        <w:footnoteReference w:id="2"/>
      </w:r>
      <w:r w:rsidR="004A2254">
        <w:rPr>
          <w:rFonts w:ascii="Arial" w:hAnsi="Arial" w:cs="Arial"/>
        </w:rPr>
        <w:t xml:space="preserve"> - </w:t>
      </w:r>
      <w:r w:rsidRPr="004A2254">
        <w:rPr>
          <w:rFonts w:ascii="Arial" w:hAnsi="Arial" w:cs="Arial"/>
          <w:rPrChange w:id="22" w:author="Dan Sellars" w:date="2014-04-08T13:42:00Z">
            <w:rPr/>
          </w:rPrChange>
        </w:rPr>
        <w:t xml:space="preserve">web development framework </w:t>
      </w:r>
    </w:p>
    <w:p w14:paraId="238B881F" w14:textId="74DB54E9" w:rsidR="00372A1A" w:rsidRDefault="00895181" w:rsidP="004A2254">
      <w:pPr>
        <w:pStyle w:val="ListParagraph"/>
        <w:numPr>
          <w:ilvl w:val="0"/>
          <w:numId w:val="24"/>
        </w:numPr>
        <w:rPr>
          <w:rFonts w:ascii="Arial" w:hAnsi="Arial" w:cs="Arial"/>
        </w:rPr>
      </w:pPr>
      <w:r w:rsidRPr="004A2254">
        <w:rPr>
          <w:rFonts w:ascii="Arial" w:hAnsi="Arial" w:cs="Arial"/>
          <w:rPrChange w:id="23" w:author="Dan Sellars" w:date="2014-04-08T13:42:00Z">
            <w:rPr/>
          </w:rPrChange>
        </w:rPr>
        <w:t>django-rest-framework</w:t>
      </w:r>
      <w:r w:rsidR="0005704A">
        <w:rPr>
          <w:rStyle w:val="FootnoteReference"/>
          <w:rFonts w:ascii="Arial" w:hAnsi="Arial" w:cs="Arial"/>
        </w:rPr>
        <w:footnoteReference w:id="3"/>
      </w:r>
      <w:r w:rsidR="004A2254">
        <w:rPr>
          <w:rFonts w:ascii="Arial" w:hAnsi="Arial" w:cs="Arial"/>
        </w:rPr>
        <w:t xml:space="preserve"> – REST frame work for django</w:t>
      </w:r>
    </w:p>
    <w:p w14:paraId="12E27B51" w14:textId="6F8AD934" w:rsidR="0005704A" w:rsidRDefault="0005704A" w:rsidP="004A2254">
      <w:pPr>
        <w:pStyle w:val="ListParagraph"/>
        <w:numPr>
          <w:ilvl w:val="0"/>
          <w:numId w:val="24"/>
        </w:numPr>
        <w:rPr>
          <w:rFonts w:ascii="Arial" w:hAnsi="Arial" w:cs="Arial"/>
        </w:rPr>
      </w:pPr>
      <w:r>
        <w:rPr>
          <w:rFonts w:ascii="Arial" w:hAnsi="Arial" w:cs="Arial"/>
        </w:rPr>
        <w:t>celery</w:t>
      </w:r>
      <w:r>
        <w:rPr>
          <w:rStyle w:val="FootnoteReference"/>
          <w:rFonts w:ascii="Arial" w:hAnsi="Arial" w:cs="Arial"/>
        </w:rPr>
        <w:footnoteReference w:id="4"/>
      </w:r>
      <w:r>
        <w:rPr>
          <w:rFonts w:ascii="Arial" w:hAnsi="Arial" w:cs="Arial"/>
        </w:rPr>
        <w:t xml:space="preserve"> - task queue</w:t>
      </w:r>
    </w:p>
    <w:p w14:paraId="427CFD6A" w14:textId="18CC64CC" w:rsidR="0005704A" w:rsidRPr="004A2254" w:rsidRDefault="0005704A" w:rsidP="004A2254">
      <w:pPr>
        <w:pStyle w:val="ListParagraph"/>
        <w:numPr>
          <w:ilvl w:val="0"/>
          <w:numId w:val="24"/>
        </w:numPr>
        <w:rPr>
          <w:rFonts w:ascii="Arial" w:hAnsi="Arial" w:cs="Arial"/>
          <w:rPrChange w:id="24" w:author="Dan Sellars" w:date="2014-04-08T13:42:00Z">
            <w:rPr/>
          </w:rPrChange>
        </w:rPr>
      </w:pPr>
      <w:r>
        <w:rPr>
          <w:rFonts w:ascii="Arial" w:hAnsi="Arial" w:cs="Arial"/>
        </w:rPr>
        <w:t>requests</w:t>
      </w:r>
      <w:r>
        <w:rPr>
          <w:rStyle w:val="FootnoteReference"/>
          <w:rFonts w:ascii="Arial" w:hAnsi="Arial" w:cs="Arial"/>
        </w:rPr>
        <w:footnoteReference w:id="5"/>
      </w:r>
      <w:r>
        <w:rPr>
          <w:rFonts w:ascii="Arial" w:hAnsi="Arial" w:cs="Arial"/>
        </w:rPr>
        <w:t xml:space="preserve"> – Python HTTP library</w:t>
      </w:r>
    </w:p>
    <w:p w14:paraId="4E2CDA12" w14:textId="1B8A2C8C" w:rsidR="00793589" w:rsidRDefault="00793589" w:rsidP="00CC12BE">
      <w:pPr>
        <w:rPr>
          <w:rFonts w:ascii="Arial" w:hAnsi="Arial" w:cs="Arial"/>
        </w:rPr>
      </w:pPr>
      <w:r>
        <w:rPr>
          <w:rFonts w:ascii="Arial" w:hAnsi="Arial" w:cs="Arial"/>
        </w:rPr>
        <w:t xml:space="preserve">The reference </w:t>
      </w:r>
      <w:r w:rsidR="0005704A">
        <w:rPr>
          <w:rFonts w:ascii="Arial" w:hAnsi="Arial" w:cs="Arial"/>
        </w:rPr>
        <w:t>application</w:t>
      </w:r>
      <w:r>
        <w:rPr>
          <w:rFonts w:ascii="Arial" w:hAnsi="Arial" w:cs="Arial"/>
        </w:rPr>
        <w:t xml:space="preserve"> functionality has deliberately been kept very simple</w:t>
      </w:r>
      <w:r w:rsidR="00703657">
        <w:rPr>
          <w:rFonts w:ascii="Arial" w:hAnsi="Arial" w:cs="Arial"/>
        </w:rPr>
        <w:t>.</w:t>
      </w:r>
      <w:r w:rsidR="0005704A">
        <w:rPr>
          <w:rFonts w:ascii="Arial" w:hAnsi="Arial" w:cs="Arial"/>
        </w:rPr>
        <w:t xml:space="preserve"> It consists of a service that count the number of times it is invoked and a platform that can regularly invoke the service. Both the platform and service implement the appropriate CANARIE Research Software APIs.</w:t>
      </w:r>
    </w:p>
    <w:p w14:paraId="521DA74A" w14:textId="6E198048" w:rsidR="00895181" w:rsidRDefault="0005704A" w:rsidP="00895181">
      <w:pPr>
        <w:pStyle w:val="Heading1"/>
      </w:pPr>
      <w:r>
        <w:t>Application</w:t>
      </w:r>
      <w:r w:rsidR="00895181">
        <w:t xml:space="preserve"> Design</w:t>
      </w:r>
    </w:p>
    <w:p w14:paraId="219CCD93" w14:textId="2B370952" w:rsidR="00895181" w:rsidRDefault="00895181" w:rsidP="00895181">
      <w:r>
        <w:t>The service follows the layout of a standard django project with the following structure</w:t>
      </w:r>
      <w:r w:rsidR="00703657">
        <w:t>:</w:t>
      </w:r>
    </w:p>
    <w:p w14:paraId="6487B99F" w14:textId="6C98AAE2" w:rsidR="00895181" w:rsidRDefault="00586A80" w:rsidP="00895181">
      <w:pPr>
        <w:pStyle w:val="Code"/>
        <w:spacing w:line="240" w:lineRule="auto"/>
        <w:contextualSpacing/>
      </w:pPr>
      <w:r>
        <w:t>r</w:t>
      </w:r>
      <w:r w:rsidR="00895181">
        <w:t>eference</w:t>
      </w:r>
    </w:p>
    <w:p w14:paraId="17EBDF79" w14:textId="35036D6F" w:rsidR="00E55A2A" w:rsidRDefault="009A4F89" w:rsidP="002B2990">
      <w:pPr>
        <w:pStyle w:val="Code"/>
        <w:spacing w:line="240" w:lineRule="auto"/>
        <w:ind w:firstLine="720"/>
        <w:contextualSpacing/>
      </w:pPr>
      <w:r>
        <w:t>integration</w:t>
      </w:r>
    </w:p>
    <w:p w14:paraId="7A7D6BF6" w14:textId="47940F2A" w:rsidR="00895181" w:rsidRDefault="00895181" w:rsidP="00895181">
      <w:pPr>
        <w:pStyle w:val="Code"/>
        <w:spacing w:line="240" w:lineRule="auto"/>
        <w:contextualSpacing/>
      </w:pPr>
      <w:r>
        <w:tab/>
        <w:t>project</w:t>
      </w:r>
    </w:p>
    <w:p w14:paraId="5389E5AC" w14:textId="67F65803" w:rsidR="00E55A2A" w:rsidRDefault="00E55A2A" w:rsidP="00E55A2A">
      <w:pPr>
        <w:pStyle w:val="Code"/>
        <w:spacing w:line="240" w:lineRule="auto"/>
        <w:ind w:left="720" w:firstLine="720"/>
        <w:contextualSpacing/>
      </w:pPr>
      <w:r>
        <w:t>canarie_platform</w:t>
      </w:r>
    </w:p>
    <w:p w14:paraId="7B4CACF4" w14:textId="140B7DF5" w:rsidR="00895181" w:rsidRDefault="00895181" w:rsidP="00895181">
      <w:pPr>
        <w:pStyle w:val="Code"/>
        <w:spacing w:line="240" w:lineRule="auto"/>
        <w:contextualSpacing/>
      </w:pPr>
      <w:r>
        <w:tab/>
      </w:r>
      <w:r>
        <w:tab/>
        <w:t>canarie_</w:t>
      </w:r>
      <w:r w:rsidR="00E55A2A">
        <w:t>service</w:t>
      </w:r>
    </w:p>
    <w:p w14:paraId="1616A849" w14:textId="3C7067F6" w:rsidR="00895181" w:rsidRDefault="00895181" w:rsidP="00895181">
      <w:pPr>
        <w:pStyle w:val="Code"/>
        <w:spacing w:line="240" w:lineRule="auto"/>
        <w:contextualSpacing/>
      </w:pPr>
      <w:r>
        <w:tab/>
      </w:r>
      <w:r>
        <w:tab/>
        <w:t>project</w:t>
      </w:r>
    </w:p>
    <w:p w14:paraId="112AC44C" w14:textId="30B9513B" w:rsidR="00DD4645" w:rsidRDefault="00DD4645" w:rsidP="00081215">
      <w:pPr>
        <w:pStyle w:val="Code"/>
        <w:spacing w:line="240" w:lineRule="auto"/>
        <w:ind w:left="720" w:firstLine="720"/>
        <w:contextualSpacing/>
      </w:pPr>
      <w:r>
        <w:t>util</w:t>
      </w:r>
    </w:p>
    <w:p w14:paraId="5EECC5E2" w14:textId="3F5121AF" w:rsidR="00895181" w:rsidRPr="00895181" w:rsidRDefault="00895181" w:rsidP="00895181">
      <w:pPr>
        <w:pStyle w:val="Code"/>
        <w:spacing w:line="240" w:lineRule="auto"/>
        <w:ind w:left="720" w:firstLine="720"/>
        <w:contextualSpacing/>
      </w:pPr>
      <w:r>
        <w:t>logs</w:t>
      </w:r>
    </w:p>
    <w:p w14:paraId="6A0C4D24" w14:textId="77777777" w:rsidR="00547C54" w:rsidRDefault="00547C54" w:rsidP="00895181"/>
    <w:p w14:paraId="26775D31" w14:textId="31052AD3" w:rsidR="00EF3273" w:rsidRDefault="00895181" w:rsidP="00895181">
      <w:r>
        <w:lastRenderedPageBreak/>
        <w:t>The code is contained within the reference</w:t>
      </w:r>
      <w:r w:rsidR="00DD02A6">
        <w:t>/</w:t>
      </w:r>
      <w:r>
        <w:t>project directory and subdirectories. The main django management script is contained at this root level.</w:t>
      </w:r>
    </w:p>
    <w:p w14:paraId="60718E8A" w14:textId="5F11766B" w:rsidR="00895181" w:rsidRDefault="00E43A4F" w:rsidP="00895181">
      <w:pPr>
        <w:ind w:left="720"/>
      </w:pPr>
      <w:r>
        <w:t>m</w:t>
      </w:r>
      <w:r w:rsidR="00895181">
        <w:t>anage.py –</w:t>
      </w:r>
      <w:r w:rsidR="001F2B77">
        <w:t xml:space="preserve"> A</w:t>
      </w:r>
      <w:r w:rsidR="00895181">
        <w:t>llows starting of the development server, running unit tests and accessing the P</w:t>
      </w:r>
      <w:r w:rsidR="00DA23A3">
        <w:t>ython iterative console with dj</w:t>
      </w:r>
      <w:r w:rsidR="00895181">
        <w:t>a</w:t>
      </w:r>
      <w:r w:rsidR="00DA23A3">
        <w:t>n</w:t>
      </w:r>
      <w:r w:rsidR="00895181">
        <w:t>go support configured.</w:t>
      </w:r>
    </w:p>
    <w:p w14:paraId="2169B848" w14:textId="7522DC5B" w:rsidR="00895181" w:rsidRDefault="00895181" w:rsidP="00895181">
      <w:r>
        <w:t>The sub</w:t>
      </w:r>
      <w:r w:rsidR="00703657">
        <w:t>directory</w:t>
      </w:r>
      <w:r>
        <w:t xml:space="preserve"> reference</w:t>
      </w:r>
      <w:r w:rsidR="00703657">
        <w:t>/</w:t>
      </w:r>
      <w:r>
        <w:t>project</w:t>
      </w:r>
      <w:r w:rsidR="00703657">
        <w:t>/</w:t>
      </w:r>
      <w:r>
        <w:t xml:space="preserve">project directory contains all of the </w:t>
      </w:r>
      <w:r w:rsidR="00E43A4F">
        <w:t>site</w:t>
      </w:r>
      <w:r>
        <w:t xml:space="preserve"> wide configuration and deployment details. The main files here are:</w:t>
      </w:r>
    </w:p>
    <w:p w14:paraId="68262A0C" w14:textId="736FC1A1" w:rsidR="00895181" w:rsidRDefault="00E43A4F" w:rsidP="00E43A4F">
      <w:pPr>
        <w:ind w:left="720"/>
      </w:pPr>
      <w:r>
        <w:t>settings.py and settings-prod.py</w:t>
      </w:r>
      <w:r w:rsidR="00895181">
        <w:t xml:space="preserve"> </w:t>
      </w:r>
      <w:r>
        <w:t>–</w:t>
      </w:r>
      <w:r w:rsidR="001F2B77">
        <w:t xml:space="preserve"> The configuration</w:t>
      </w:r>
      <w:r>
        <w:t xml:space="preserve"> setting</w:t>
      </w:r>
      <w:r w:rsidR="001F2B77">
        <w:t>s</w:t>
      </w:r>
      <w:r>
        <w:t xml:space="preserve"> for the default development and production deployment respectively.</w:t>
      </w:r>
    </w:p>
    <w:p w14:paraId="0DD21D72" w14:textId="556C8837" w:rsidR="00E43A4F" w:rsidRDefault="00E43A4F" w:rsidP="00E43A4F">
      <w:pPr>
        <w:ind w:left="720"/>
      </w:pPr>
      <w:r>
        <w:t xml:space="preserve">urls.py – </w:t>
      </w:r>
      <w:r w:rsidR="001F2B77">
        <w:t>W</w:t>
      </w:r>
      <w:r>
        <w:t xml:space="preserve">hich contains the basic site </w:t>
      </w:r>
      <w:r w:rsidR="00703657">
        <w:t xml:space="preserve">URL </w:t>
      </w:r>
      <w:r>
        <w:t>routing</w:t>
      </w:r>
    </w:p>
    <w:p w14:paraId="198BF9D0" w14:textId="54B41EE5" w:rsidR="00E43A4F" w:rsidRDefault="00E43A4F" w:rsidP="00E43A4F">
      <w:pPr>
        <w:ind w:left="720"/>
      </w:pPr>
      <w:r>
        <w:t>wsgi.py and wsgi-prod.py –</w:t>
      </w:r>
      <w:r w:rsidR="001F2B77">
        <w:t xml:space="preserve"> C</w:t>
      </w:r>
      <w:r>
        <w:t>ontains the configuration to allow apache’s mod_wsgi module to server the site. The configuration for the django development server is in wsgi.py and the configuration for apache in a production deployment is in wsgi-prod.py</w:t>
      </w:r>
    </w:p>
    <w:p w14:paraId="152276D2" w14:textId="081F454F" w:rsidR="00E43A4F" w:rsidRDefault="001F2B77" w:rsidP="00E43A4F">
      <w:r>
        <w:t>The main site code for the application is contained in the reference</w:t>
      </w:r>
      <w:r w:rsidR="00703657">
        <w:t>/</w:t>
      </w:r>
      <w:r>
        <w:t>project</w:t>
      </w:r>
      <w:r w:rsidR="00703657">
        <w:t>/</w:t>
      </w:r>
      <w:r>
        <w:t>canarie_</w:t>
      </w:r>
      <w:r w:rsidR="002B2990">
        <w:t xml:space="preserve">service and </w:t>
      </w:r>
      <w:r>
        <w:t xml:space="preserve"> </w:t>
      </w:r>
      <w:r w:rsidR="002B2990">
        <w:t>reference/project/canarie_platform directories</w:t>
      </w:r>
      <w:r>
        <w:t xml:space="preserve">. The main files used </w:t>
      </w:r>
      <w:r w:rsidR="002B2990">
        <w:t>for each of these are</w:t>
      </w:r>
      <w:r>
        <w:t>:</w:t>
      </w:r>
    </w:p>
    <w:p w14:paraId="033E3FB5" w14:textId="6E17A762" w:rsidR="002B2990" w:rsidRDefault="002B2990" w:rsidP="001F2B77">
      <w:pPr>
        <w:ind w:left="720"/>
      </w:pPr>
      <w:r>
        <w:t>defaults.py – Contains some default settings for the component.</w:t>
      </w:r>
    </w:p>
    <w:p w14:paraId="499C2A6E" w14:textId="32B29961" w:rsidR="001F2B77" w:rsidRDefault="001F2B77" w:rsidP="001F2B77">
      <w:pPr>
        <w:ind w:left="720"/>
      </w:pPr>
      <w:r>
        <w:t>models.py – Contains the data</w:t>
      </w:r>
      <w:r w:rsidR="002B2990">
        <w:t>base</w:t>
      </w:r>
      <w:r>
        <w:t xml:space="preserve"> model for the application. This is used by django to configure the database schema and by the application to </w:t>
      </w:r>
      <w:r w:rsidR="00703657">
        <w:t xml:space="preserve">connect </w:t>
      </w:r>
      <w:r>
        <w:t>with the database.</w:t>
      </w:r>
    </w:p>
    <w:p w14:paraId="42BBC142" w14:textId="1AB3A110" w:rsidR="001F2B77" w:rsidRDefault="001F2B77" w:rsidP="001F2B77">
      <w:pPr>
        <w:ind w:left="720"/>
      </w:pPr>
      <w:r>
        <w:t xml:space="preserve">serializers.py – Contains classes to serialize the </w:t>
      </w:r>
      <w:r w:rsidR="00703657">
        <w:t xml:space="preserve">Python </w:t>
      </w:r>
      <w:r>
        <w:t>data representa</w:t>
      </w:r>
      <w:r w:rsidR="00703657">
        <w:t>t</w:t>
      </w:r>
      <w:r>
        <w:t>ion</w:t>
      </w:r>
      <w:r w:rsidR="00703657">
        <w:t>s</w:t>
      </w:r>
      <w:r>
        <w:t xml:space="preserve"> into the JSON format required by the API.</w:t>
      </w:r>
    </w:p>
    <w:p w14:paraId="38864CE7" w14:textId="7836ABF0" w:rsidR="001F2B77" w:rsidRDefault="007F20B5" w:rsidP="001F2B77">
      <w:pPr>
        <w:ind w:left="720"/>
      </w:pPr>
      <w:r>
        <w:t xml:space="preserve">tests.py – Unit tests to </w:t>
      </w:r>
      <w:r w:rsidR="00703657">
        <w:t xml:space="preserve">test </w:t>
      </w:r>
      <w:r>
        <w:t>the functionality of the application. In this project all of the unit test</w:t>
      </w:r>
      <w:r w:rsidR="00703657">
        <w:t>s</w:t>
      </w:r>
      <w:r>
        <w:t xml:space="preserve"> are contained in this one file.</w:t>
      </w:r>
    </w:p>
    <w:p w14:paraId="07DB492B" w14:textId="12AA63EA" w:rsidR="007F20B5" w:rsidRDefault="007F20B5" w:rsidP="001F2B77">
      <w:pPr>
        <w:ind w:left="720"/>
      </w:pPr>
      <w:r>
        <w:t xml:space="preserve">views.py – This is the main application code for the </w:t>
      </w:r>
      <w:r w:rsidR="002B2990">
        <w:t>applications, handles rendering of the API responses</w:t>
      </w:r>
      <w:r>
        <w:t>.</w:t>
      </w:r>
    </w:p>
    <w:p w14:paraId="5B8C1E35" w14:textId="646F212D" w:rsidR="007F20B5" w:rsidRDefault="007F20B5" w:rsidP="001F2B77">
      <w:pPr>
        <w:ind w:left="720"/>
      </w:pPr>
      <w:r>
        <w:t xml:space="preserve">urls.py – Configures the </w:t>
      </w:r>
      <w:r w:rsidR="00703657">
        <w:t xml:space="preserve">URL </w:t>
      </w:r>
      <w:r>
        <w:t>routing to view based on regular expression rules.</w:t>
      </w:r>
    </w:p>
    <w:p w14:paraId="6590E8C2" w14:textId="1C7D5231" w:rsidR="002B2990" w:rsidRDefault="007F20B5" w:rsidP="002B2990">
      <w:pPr>
        <w:ind w:left="720"/>
      </w:pPr>
      <w:r>
        <w:t>templates/ - This subdirectory contains the templates for the various HTML pages rendered by the view.</w:t>
      </w:r>
    </w:p>
    <w:p w14:paraId="7C5B5D30" w14:textId="4770DCEA" w:rsidR="002B2990" w:rsidRDefault="002B2990" w:rsidP="002B2990">
      <w:r>
        <w:t>The reference/project/canarie_platform directory also contains some additional files.</w:t>
      </w:r>
    </w:p>
    <w:p w14:paraId="268C9973" w14:textId="2B7489B1" w:rsidR="002B2990" w:rsidRDefault="002B2990" w:rsidP="002B2990">
      <w:r>
        <w:tab/>
        <w:t>tasks.py – The celery task that is used to run the polling.</w:t>
      </w:r>
    </w:p>
    <w:p w14:paraId="606CC28F" w14:textId="27F98BCA" w:rsidR="002B2990" w:rsidRDefault="002B2990" w:rsidP="002B2990">
      <w:r>
        <w:tab/>
        <w:t xml:space="preserve">utility.py – Some utility functions used in by the platform. </w:t>
      </w:r>
    </w:p>
    <w:p w14:paraId="628754AF" w14:textId="7890C98C" w:rsidR="002B2990" w:rsidRDefault="002B2990" w:rsidP="002B2990">
      <w:r>
        <w:t xml:space="preserve">The reference/project/util directory contains some shared utilities for both the service and platform. </w:t>
      </w:r>
    </w:p>
    <w:p w14:paraId="67458618" w14:textId="7D4569AA" w:rsidR="007F20B5" w:rsidRDefault="007F20B5" w:rsidP="007F20B5">
      <w:r>
        <w:lastRenderedPageBreak/>
        <w:t xml:space="preserve">At a high level the basic flow of a request through this system is </w:t>
      </w:r>
      <w:r w:rsidR="00703657">
        <w:t>as follows. T</w:t>
      </w:r>
      <w:r>
        <w:t>he requested URL is compared to the regular expressions in reference</w:t>
      </w:r>
      <w:r w:rsidR="00703657">
        <w:t>/</w:t>
      </w:r>
      <w:r>
        <w:t>project</w:t>
      </w:r>
      <w:r w:rsidR="00703657">
        <w:t>/</w:t>
      </w:r>
      <w:r>
        <w:t>project/urls.py</w:t>
      </w:r>
      <w:r w:rsidR="00703657">
        <w:t>.</w:t>
      </w:r>
      <w:r>
        <w:t xml:space="preserve"> </w:t>
      </w:r>
      <w:r w:rsidR="00703657">
        <w:t>I</w:t>
      </w:r>
      <w:r>
        <w:t xml:space="preserve">t is </w:t>
      </w:r>
      <w:r w:rsidR="00703657">
        <w:t xml:space="preserve">then </w:t>
      </w:r>
      <w:r>
        <w:t>passed to the</w:t>
      </w:r>
      <w:r w:rsidR="002B2990">
        <w:t xml:space="preserve"> urls.py in the</w:t>
      </w:r>
      <w:r>
        <w:t xml:space="preserve"> </w:t>
      </w:r>
      <w:r w:rsidR="002B2990">
        <w:t>appropriate application</w:t>
      </w:r>
      <w:r>
        <w:t xml:space="preserve"> where is compared to the </w:t>
      </w:r>
      <w:r w:rsidR="00703657">
        <w:t xml:space="preserve">URLs </w:t>
      </w:r>
      <w:r>
        <w:t>configure</w:t>
      </w:r>
      <w:r w:rsidR="00E41A86">
        <w:t>d</w:t>
      </w:r>
      <w:r>
        <w:t xml:space="preserve"> there</w:t>
      </w:r>
      <w:r w:rsidR="00703657">
        <w:t>.</w:t>
      </w:r>
      <w:r w:rsidR="007114E7">
        <w:t xml:space="preserve"> </w:t>
      </w:r>
      <w:r w:rsidR="00703657">
        <w:t>If a</w:t>
      </w:r>
      <w:r w:rsidR="00E41A86">
        <w:t xml:space="preserve"> match</w:t>
      </w:r>
      <w:r w:rsidR="00703657">
        <w:t xml:space="preserve"> is made,</w:t>
      </w:r>
      <w:r w:rsidR="00E41A86">
        <w:t xml:space="preserve"> </w:t>
      </w:r>
      <w:r w:rsidR="00703657">
        <w:t>the URL</w:t>
      </w:r>
      <w:r w:rsidR="00E41A86">
        <w:t xml:space="preserve"> i</w:t>
      </w:r>
      <w:r>
        <w:t>s pass</w:t>
      </w:r>
      <w:r w:rsidR="00E41A86">
        <w:t>ed</w:t>
      </w:r>
      <w:r>
        <w:t xml:space="preserve"> to the appropriate </w:t>
      </w:r>
      <w:r w:rsidR="00E41A86">
        <w:t xml:space="preserve">handler </w:t>
      </w:r>
      <w:r>
        <w:t xml:space="preserve">in </w:t>
      </w:r>
      <w:r w:rsidR="002B2990">
        <w:t xml:space="preserve">the </w:t>
      </w:r>
      <w:r>
        <w:t>views.py</w:t>
      </w:r>
      <w:r w:rsidR="002B2990">
        <w:t xml:space="preserve"> file</w:t>
      </w:r>
      <w:r>
        <w:t>.</w:t>
      </w:r>
    </w:p>
    <w:p w14:paraId="70AB0003" w14:textId="4F2CA334" w:rsidR="007F20B5" w:rsidRDefault="00AB7642" w:rsidP="007F20B5">
      <w:r>
        <w:t>In both cases t</w:t>
      </w:r>
      <w:r w:rsidR="007F20B5">
        <w:t xml:space="preserve">he view script, view.py, contains all of the actual application processing. This file is divided into three sections. The first section contains all of the methods </w:t>
      </w:r>
      <w:r w:rsidR="00703657">
        <w:t xml:space="preserve">required </w:t>
      </w:r>
      <w:r w:rsidR="007F20B5">
        <w:t>to handle the CANAR</w:t>
      </w:r>
      <w:r w:rsidR="00703657">
        <w:t>I</w:t>
      </w:r>
      <w:r w:rsidR="007F20B5">
        <w:t xml:space="preserve">E RPI API, the two most notable methods being ‘info’ and ‘stats’ which are annotated with and api_view from the django-rest-framework </w:t>
      </w:r>
      <w:r w:rsidR="00485F37">
        <w:t>API</w:t>
      </w:r>
      <w:r w:rsidR="007F20B5">
        <w:t xml:space="preserve"> to help with processing REST calls. The</w:t>
      </w:r>
      <w:r w:rsidR="00E41A86">
        <w:t>se</w:t>
      </w:r>
      <w:r w:rsidR="007F20B5">
        <w:t xml:space="preserve"> methods </w:t>
      </w:r>
      <w:r w:rsidR="00485F37">
        <w:t>check to see what ‘Accept’ header has been set in the request</w:t>
      </w:r>
      <w:r w:rsidR="00703657">
        <w:t>.</w:t>
      </w:r>
      <w:r w:rsidR="00485F37">
        <w:t xml:space="preserve"> </w:t>
      </w:r>
      <w:r w:rsidR="00703657">
        <w:t>I</w:t>
      </w:r>
      <w:r w:rsidR="00485F37">
        <w:t>f it is ‘application/json’ then a JSON representation of the data is returned</w:t>
      </w:r>
      <w:r w:rsidR="00703657">
        <w:t>;</w:t>
      </w:r>
      <w:r w:rsidR="00485F37">
        <w:t xml:space="preserve"> otherwise </w:t>
      </w:r>
      <w:r w:rsidR="00703657">
        <w:t>an</w:t>
      </w:r>
      <w:r w:rsidR="00485F37">
        <w:t xml:space="preserve"> HTML representation i</w:t>
      </w:r>
      <w:r w:rsidR="00703657">
        <w:t>s</w:t>
      </w:r>
      <w:r w:rsidR="00485F37">
        <w:t xml:space="preserve"> rendered from the appropriate template. </w:t>
      </w:r>
      <w:r w:rsidR="007F20B5">
        <w:t xml:space="preserve"> </w:t>
      </w:r>
      <w:r w:rsidR="00C7173A">
        <w:t>The rest of the API methods either redirect to an appropriate URL or return a rendered template directly.</w:t>
      </w:r>
    </w:p>
    <w:p w14:paraId="1A254F71" w14:textId="77777777" w:rsidR="00AB7642" w:rsidRDefault="00793589" w:rsidP="007F20B5">
      <w:r>
        <w:t xml:space="preserve">The second section </w:t>
      </w:r>
      <w:r w:rsidR="00703657">
        <w:t>of</w:t>
      </w:r>
      <w:r>
        <w:t xml:space="preserve"> file </w:t>
      </w:r>
      <w:r w:rsidR="00703657">
        <w:t xml:space="preserve">view.py </w:t>
      </w:r>
      <w:r>
        <w:t>contains methods to run the sample application</w:t>
      </w:r>
      <w:r w:rsidR="00AB7642">
        <w:t>s</w:t>
      </w:r>
      <w:r>
        <w:t xml:space="preserve"> th</w:t>
      </w:r>
      <w:r w:rsidR="00AB7642">
        <w:t>at the API is reporting on. The</w:t>
      </w:r>
      <w:r w:rsidR="00E41A86">
        <w:t xml:space="preserve"> </w:t>
      </w:r>
      <w:r w:rsidR="00DA4B90">
        <w:t xml:space="preserve">sample </w:t>
      </w:r>
      <w:r w:rsidR="00E41A86">
        <w:t>application</w:t>
      </w:r>
      <w:r w:rsidR="00AB7642">
        <w:t>s have</w:t>
      </w:r>
      <w:r>
        <w:t xml:space="preserve"> deliberately been kept a very simple</w:t>
      </w:r>
      <w:r w:rsidR="00DA4B90">
        <w:t xml:space="preserve"> in order to just outline the use of the API.</w:t>
      </w:r>
      <w:r w:rsidR="002B404A">
        <w:t xml:space="preserve"> </w:t>
      </w:r>
    </w:p>
    <w:p w14:paraId="73409E5F" w14:textId="24655D79" w:rsidR="00447639" w:rsidRDefault="00AB7642" w:rsidP="007F20B5">
      <w:r>
        <w:t>For the service t</w:t>
      </w:r>
      <w:r w:rsidR="002B404A">
        <w:t xml:space="preserve">he main app method renders a page template with the current statistic data and contains a form for incrementing the count and resetting it. The ‘usage’ method is called from the form submit, then depending on the form fields that have been set the it calls </w:t>
      </w:r>
      <w:r w:rsidR="00CC71DA">
        <w:t>method to either increment the counter or reset it and store the last update time.</w:t>
      </w:r>
      <w:r w:rsidR="00447639">
        <w:t xml:space="preserve"> There are also two methods, ‘add’ and ‘reset’ to expose this functionality programmatically. The final method in this section allows the service ‘info’ to be updated via a REST PUT.</w:t>
      </w:r>
    </w:p>
    <w:p w14:paraId="5FBFA001" w14:textId="6CF2AC53" w:rsidR="00AB7642" w:rsidRDefault="00AB7642" w:rsidP="007F20B5">
      <w:r>
        <w:t>The platform renders a simple control for that allows starts and stops a random polling to the service. The page displays the number of interactions with the platform, that last time the statistics were reset, whether it is currently polling the service or not and the currently configured min and max second values for each subsequent poll.</w:t>
      </w:r>
    </w:p>
    <w:p w14:paraId="1736F9FE" w14:textId="2FB81012" w:rsidR="00447639" w:rsidRDefault="00447639" w:rsidP="007F20B5">
      <w:r>
        <w:t>The third section contains utility methods to support the API and application.</w:t>
      </w:r>
    </w:p>
    <w:p w14:paraId="434D44A0" w14:textId="215A2877" w:rsidR="00447639" w:rsidRDefault="004E0EF3" w:rsidP="004E0EF3">
      <w:pPr>
        <w:pStyle w:val="Heading1"/>
      </w:pPr>
      <w:r>
        <w:t>How to use</w:t>
      </w:r>
      <w:r w:rsidR="003D74BE">
        <w:t xml:space="preserve"> the service</w:t>
      </w:r>
    </w:p>
    <w:p w14:paraId="0701E079" w14:textId="6D4A3E55" w:rsidR="00CC71DA" w:rsidRDefault="004E0EF3" w:rsidP="007F20B5">
      <w:r>
        <w:t xml:space="preserve">This section will explain how to </w:t>
      </w:r>
      <w:r w:rsidR="0077414F">
        <w:t>use</w:t>
      </w:r>
      <w:r w:rsidR="00C97AED">
        <w:t xml:space="preserve"> the </w:t>
      </w:r>
      <w:r w:rsidR="00EE7BA3">
        <w:t xml:space="preserve">service </w:t>
      </w:r>
      <w:r w:rsidR="00C97AED">
        <w:t>application.</w:t>
      </w:r>
    </w:p>
    <w:p w14:paraId="54462D80" w14:textId="234C73A0" w:rsidR="00EE7BA3" w:rsidRDefault="00EE7BA3" w:rsidP="00EE7BA3">
      <w:pPr>
        <w:pStyle w:val="Heading2"/>
      </w:pPr>
      <w:r>
        <w:t>Main application</w:t>
      </w:r>
    </w:p>
    <w:p w14:paraId="46FC78B9" w14:textId="5EB02281" w:rsidR="00EE7BA3" w:rsidRPr="00EE7BA3" w:rsidRDefault="00EE7BA3" w:rsidP="00EE7BA3">
      <w:r>
        <w:t>Browse to:</w:t>
      </w:r>
    </w:p>
    <w:p w14:paraId="11A03FF1" w14:textId="28DF5A0E" w:rsidR="00FC1339" w:rsidRDefault="00FC1339" w:rsidP="007F20B5">
      <w:r>
        <w:t>&lt;server-base-url&gt;/</w:t>
      </w:r>
      <w:r w:rsidR="00692D7B">
        <w:t>reference/service/app</w:t>
      </w:r>
      <w:r>
        <w:t xml:space="preserve"> </w:t>
      </w:r>
    </w:p>
    <w:p w14:paraId="45D37DE3" w14:textId="4A161E3C" w:rsidR="00692D7B" w:rsidRDefault="002D252B" w:rsidP="007F20B5">
      <w:r>
        <w:t>This page will display the current usage stats</w:t>
      </w:r>
      <w:r w:rsidR="00FC1339">
        <w:t xml:space="preserve">. Clicking on the ‘Count’ button will increment the usage count by one. Clicking on ‘Reset’ will reset the counter to ‘0’ and set the last reset time to the current server time in UTC. In either case the page will be re-rendered and the current values displayed. </w:t>
      </w:r>
    </w:p>
    <w:p w14:paraId="67BF5998" w14:textId="44FDE00F" w:rsidR="00895181" w:rsidRDefault="00692D7B" w:rsidP="00895181">
      <w:r>
        <w:lastRenderedPageBreak/>
        <w:t xml:space="preserve">The </w:t>
      </w:r>
      <w:r w:rsidR="006D6D8B">
        <w:t>followin</w:t>
      </w:r>
      <w:r>
        <w:t>g REST calls are also available to interact with the application</w:t>
      </w:r>
      <w:r w:rsidR="00C97AED">
        <w:t xml:space="preserve">. When calling the REST method the ‘Accept’ HTTP header needs to be set to ‘application/json’ in order to make the request. </w:t>
      </w:r>
    </w:p>
    <w:p w14:paraId="2423584F" w14:textId="7AFF8A0A" w:rsidR="006D6D8B" w:rsidRDefault="006D6D8B" w:rsidP="006D6D8B">
      <w:pPr>
        <w:pStyle w:val="Heading2"/>
      </w:pPr>
      <w:r>
        <w:t>Add</w:t>
      </w:r>
    </w:p>
    <w:p w14:paraId="4265C075" w14:textId="3AB02A80" w:rsidR="00692D7B" w:rsidRDefault="00692D7B" w:rsidP="00895181">
      <w:r>
        <w:t>PUT &lt;server-base_url&gt;/reference/service/add – to increment the usage counter programmatically</w:t>
      </w:r>
    </w:p>
    <w:p w14:paraId="4509AD51" w14:textId="4D30B724" w:rsidR="00692D7B" w:rsidRDefault="00692D7B" w:rsidP="00895181">
      <w:r>
        <w:t>This will r</w:t>
      </w:r>
      <w:r w:rsidR="006D6D8B">
        <w:t>eturn a JSON object with the new values, in the form</w:t>
      </w:r>
      <w:r w:rsidR="006D6D8B" w:rsidRPr="006D6D8B">
        <w:t xml:space="preserve"> </w:t>
      </w:r>
      <w:r w:rsidR="006D6D8B">
        <w:t>detailed in the CANARIE Research Middle ware API for ‘stats’, i.e.</w:t>
      </w:r>
    </w:p>
    <w:p w14:paraId="13ACD47D" w14:textId="77777777" w:rsidR="00692D7B" w:rsidRDefault="00692D7B" w:rsidP="00692D7B">
      <w:pPr>
        <w:pStyle w:val="Code"/>
        <w:spacing w:line="240" w:lineRule="auto"/>
      </w:pPr>
      <w:r>
        <w:t>{</w:t>
      </w:r>
      <w:r>
        <w:tab/>
      </w:r>
    </w:p>
    <w:p w14:paraId="0A50D880" w14:textId="18D50FC1" w:rsidR="00692D7B" w:rsidRDefault="00692D7B" w:rsidP="00692D7B">
      <w:pPr>
        <w:pStyle w:val="Code"/>
        <w:spacing w:line="240" w:lineRule="auto"/>
      </w:pPr>
      <w:r>
        <w:tab/>
        <w:t>“invocations” : “&lt;invocation-count&gt;”,</w:t>
      </w:r>
    </w:p>
    <w:p w14:paraId="4957C05A" w14:textId="3AC8208D" w:rsidR="00692D7B" w:rsidRDefault="00692D7B" w:rsidP="00692D7B">
      <w:pPr>
        <w:pStyle w:val="Code"/>
        <w:spacing w:line="240" w:lineRule="auto"/>
      </w:pPr>
      <w:r>
        <w:tab/>
        <w:t>“lastRe</w:t>
      </w:r>
      <w:r w:rsidR="008C21FF">
        <w:t>set” :</w:t>
      </w:r>
      <w:r w:rsidR="008C21FF">
        <w:tab/>
        <w:t xml:space="preserve"> “&lt;last-reset-time</w:t>
      </w:r>
      <w:r>
        <w:t>&gt;”</w:t>
      </w:r>
    </w:p>
    <w:p w14:paraId="38AD393C" w14:textId="7C1018C8" w:rsidR="006D6D8B" w:rsidRDefault="00692D7B" w:rsidP="006D6D8B">
      <w:pPr>
        <w:pStyle w:val="Code"/>
        <w:spacing w:line="240" w:lineRule="auto"/>
      </w:pPr>
      <w:r>
        <w:t xml:space="preserve">} </w:t>
      </w:r>
    </w:p>
    <w:p w14:paraId="385F9C71" w14:textId="470169CD" w:rsidR="006D6D8B" w:rsidRDefault="006D6D8B" w:rsidP="006D6D8B">
      <w:pPr>
        <w:pStyle w:val="Heading2"/>
      </w:pPr>
      <w:r>
        <w:t>Reset</w:t>
      </w:r>
    </w:p>
    <w:p w14:paraId="392D69FA" w14:textId="254319BC" w:rsidR="00692D7B" w:rsidRDefault="00692D7B" w:rsidP="00895181">
      <w:r>
        <w:t>PUT  &lt;server-base_url&gt;/reference/service/reset – to reset the usage counter and last reset time programmatically.</w:t>
      </w:r>
    </w:p>
    <w:p w14:paraId="7CE1717E" w14:textId="0A87FE9D" w:rsidR="006D6D8B" w:rsidRPr="00363855" w:rsidRDefault="006D6D8B" w:rsidP="006D6D8B">
      <w:r>
        <w:t>This will return the same JSON as for ‘add’ which contains a ‘invocations’ value of ‘0’ and the new ‘lastReset’ time in ISO8601 as detailed in the in the CANARIE Research Middleware API document.</w:t>
      </w:r>
    </w:p>
    <w:p w14:paraId="480FF63A" w14:textId="0C687B87" w:rsidR="006D6D8B" w:rsidRDefault="006D6D8B" w:rsidP="006D6D8B">
      <w:pPr>
        <w:pStyle w:val="Heading2"/>
      </w:pPr>
      <w:r>
        <w:t>SetInfo</w:t>
      </w:r>
    </w:p>
    <w:p w14:paraId="1A3EF6CC" w14:textId="20EC8550" w:rsidR="00692D7B" w:rsidRDefault="00692D7B" w:rsidP="00895181">
      <w:r>
        <w:t>PUT &lt;server-base_url&gt;/reference/service/setinfo</w:t>
      </w:r>
    </w:p>
    <w:p w14:paraId="47529ECD" w14:textId="77777777" w:rsidR="006D6D8B" w:rsidRDefault="006D6D8B" w:rsidP="006D6D8B">
      <w:pPr>
        <w:spacing w:after="0"/>
      </w:pPr>
      <w:r>
        <w:t>This expects a JSON payload in the form of the ‘info’ object detailed in the CANARIE Research Middle ware API document. i.e.</w:t>
      </w:r>
      <w:r>
        <w:br/>
      </w:r>
    </w:p>
    <w:p w14:paraId="026F0AB0" w14:textId="77777777" w:rsidR="006D6D8B" w:rsidRDefault="006D6D8B" w:rsidP="006D6D8B">
      <w:pPr>
        <w:spacing w:after="0"/>
      </w:pPr>
      <w:r>
        <w:t>{</w:t>
      </w:r>
      <w:r>
        <w:tab/>
      </w:r>
      <w:r>
        <w:tab/>
      </w:r>
    </w:p>
    <w:p w14:paraId="3C7B27D5" w14:textId="7D9F81E1" w:rsidR="006D6D8B" w:rsidRDefault="006D6D8B" w:rsidP="006D6D8B">
      <w:pPr>
        <w:spacing w:after="0"/>
        <w:ind w:firstLine="720"/>
      </w:pPr>
      <w:r>
        <w:t>“name” : “&lt;</w:t>
      </w:r>
      <w:r w:rsidR="008C21FF">
        <w:t>new-name</w:t>
      </w:r>
      <w:r>
        <w:t>&gt;”,</w:t>
      </w:r>
    </w:p>
    <w:p w14:paraId="5BB3EBF2" w14:textId="5CAEDA83" w:rsidR="006D6D8B" w:rsidRDefault="006D6D8B" w:rsidP="006D6D8B">
      <w:pPr>
        <w:pStyle w:val="Code"/>
        <w:spacing w:line="240" w:lineRule="auto"/>
      </w:pPr>
      <w:r>
        <w:tab/>
        <w:t>“</w:t>
      </w:r>
      <w:r w:rsidR="008C21FF">
        <w:t>synopsis</w:t>
      </w:r>
      <w:r>
        <w:t>” :</w:t>
      </w:r>
      <w:r>
        <w:tab/>
        <w:t xml:space="preserve"> “&lt;</w:t>
      </w:r>
      <w:r w:rsidR="008C21FF">
        <w:t>new-synopsis</w:t>
      </w:r>
      <w:r>
        <w:t>&gt;”</w:t>
      </w:r>
      <w:r w:rsidR="0098547B">
        <w:t>,</w:t>
      </w:r>
    </w:p>
    <w:p w14:paraId="32E4BA06" w14:textId="7BAAA5FD" w:rsidR="008C21FF" w:rsidRDefault="008C21FF" w:rsidP="006D6D8B">
      <w:pPr>
        <w:pStyle w:val="Code"/>
        <w:spacing w:line="240" w:lineRule="auto"/>
      </w:pPr>
      <w:r>
        <w:tab/>
        <w:t>“version” : “&lt;new-version&gt;”</w:t>
      </w:r>
      <w:r w:rsidR="0098547B">
        <w:t>,</w:t>
      </w:r>
    </w:p>
    <w:p w14:paraId="565E83F8" w14:textId="23151A9C" w:rsidR="008C21FF" w:rsidRDefault="008C21FF" w:rsidP="008C21FF">
      <w:pPr>
        <w:pStyle w:val="Code"/>
        <w:spacing w:line="240" w:lineRule="auto"/>
        <w:ind w:firstLine="720"/>
      </w:pPr>
      <w:r>
        <w:t>“institution” : “&lt;new-institution&gt;”</w:t>
      </w:r>
      <w:r w:rsidR="0098547B">
        <w:t>,</w:t>
      </w:r>
    </w:p>
    <w:p w14:paraId="3BF05D8D" w14:textId="218FC213" w:rsidR="008C21FF" w:rsidRDefault="008C21FF" w:rsidP="008C21FF">
      <w:pPr>
        <w:pStyle w:val="Code"/>
        <w:spacing w:line="240" w:lineRule="auto"/>
        <w:ind w:firstLine="720"/>
      </w:pPr>
      <w:r>
        <w:t>“rele</w:t>
      </w:r>
      <w:r w:rsidR="0098547B">
        <w:t>aseTime” : “&lt;new-release-time&gt;”,</w:t>
      </w:r>
    </w:p>
    <w:p w14:paraId="5F81BCC6" w14:textId="33874EEE" w:rsidR="00395967" w:rsidRDefault="00395967" w:rsidP="008C21FF">
      <w:pPr>
        <w:pStyle w:val="Code"/>
        <w:spacing w:line="240" w:lineRule="auto"/>
        <w:ind w:firstLine="720"/>
      </w:pPr>
      <w:r>
        <w:t>“</w:t>
      </w:r>
      <w:r w:rsidR="0098547B">
        <w:t>researchSubject</w:t>
      </w:r>
      <w:r>
        <w:t>”</w:t>
      </w:r>
      <w:r w:rsidR="0098547B">
        <w:t xml:space="preserve"> </w:t>
      </w:r>
      <w:r>
        <w:t>:</w:t>
      </w:r>
      <w:r w:rsidR="0098547B">
        <w:t xml:space="preserve"> </w:t>
      </w:r>
      <w:r>
        <w:t>”</w:t>
      </w:r>
      <w:r w:rsidR="0098547B">
        <w:t>&lt;new-research-subject&gt;</w:t>
      </w:r>
      <w:r>
        <w:t>”</w:t>
      </w:r>
      <w:r w:rsidR="0098547B">
        <w:t>,</w:t>
      </w:r>
    </w:p>
    <w:p w14:paraId="3B01BA51" w14:textId="5AD31C8D" w:rsidR="0098547B" w:rsidRDefault="0098547B" w:rsidP="008C21FF">
      <w:pPr>
        <w:pStyle w:val="Code"/>
        <w:spacing w:line="240" w:lineRule="auto"/>
        <w:ind w:firstLine="720"/>
      </w:pPr>
      <w:r>
        <w:t>“supportEmail” : “&lt;new-support-email&gt;”,</w:t>
      </w:r>
    </w:p>
    <w:p w14:paraId="59B6F49D" w14:textId="55EEE5FF" w:rsidR="0098547B" w:rsidRDefault="0098547B" w:rsidP="008C21FF">
      <w:pPr>
        <w:pStyle w:val="Code"/>
        <w:spacing w:line="240" w:lineRule="auto"/>
        <w:ind w:firstLine="720"/>
      </w:pPr>
      <w:r>
        <w:t>“category” : “&lt;new-category&gt;”,</w:t>
      </w:r>
    </w:p>
    <w:p w14:paraId="22E015ED" w14:textId="22E5994C" w:rsidR="0098547B" w:rsidRDefault="0098547B" w:rsidP="0098547B">
      <w:pPr>
        <w:pStyle w:val="Code"/>
        <w:spacing w:line="240" w:lineRule="auto"/>
        <w:ind w:firstLine="720"/>
      </w:pPr>
      <w:r>
        <w:t>“tags” : [“&lt;new-tag-1&gt;”, “&lt;new-tag-2&gt;” …]</w:t>
      </w:r>
    </w:p>
    <w:p w14:paraId="206F8D64" w14:textId="77777777" w:rsidR="006D6D8B" w:rsidRDefault="006D6D8B" w:rsidP="006D6D8B">
      <w:pPr>
        <w:pStyle w:val="Code"/>
        <w:spacing w:line="240" w:lineRule="auto"/>
      </w:pPr>
      <w:r>
        <w:t xml:space="preserve">} </w:t>
      </w:r>
    </w:p>
    <w:p w14:paraId="21974111" w14:textId="77777777" w:rsidR="006D6D8B" w:rsidRDefault="006D6D8B" w:rsidP="00895181"/>
    <w:p w14:paraId="36A294F9" w14:textId="77777777" w:rsidR="0071565F" w:rsidRDefault="0008681D" w:rsidP="00895181">
      <w:r>
        <w:t>The info</w:t>
      </w:r>
      <w:r w:rsidR="005566F4">
        <w:t xml:space="preserve"> settings for the service</w:t>
      </w:r>
      <w:r>
        <w:t xml:space="preserve"> will be updated with the new values and it will return a JSON object containing these new settings in the same format.</w:t>
      </w:r>
      <w:r w:rsidR="0098547B">
        <w:t xml:space="preserve"> </w:t>
      </w:r>
    </w:p>
    <w:p w14:paraId="726F06E9" w14:textId="1639D50C" w:rsidR="0008681D" w:rsidRDefault="0098547B" w:rsidP="00895181">
      <w:bookmarkStart w:id="25" w:name="_GoBack"/>
      <w:bookmarkEnd w:id="25"/>
      <w:r>
        <w:t>Release time should be in the format ‘</w:t>
      </w:r>
      <w:r w:rsidRPr="0098547B">
        <w:t>%Y-%m-%dT%H:%M:%SZ</w:t>
      </w:r>
      <w:r>
        <w:t xml:space="preserve">’. </w:t>
      </w:r>
    </w:p>
    <w:p w14:paraId="02F03404" w14:textId="54083161" w:rsidR="002F2161" w:rsidRDefault="002F2161" w:rsidP="002F2161">
      <w:pPr>
        <w:pStyle w:val="Heading2"/>
      </w:pPr>
      <w:r>
        <w:t>General usage</w:t>
      </w:r>
    </w:p>
    <w:p w14:paraId="7771B9B2" w14:textId="2FB07CE8" w:rsidR="00913374" w:rsidRDefault="00913374" w:rsidP="00895181">
      <w:r>
        <w:t xml:space="preserve">The application will also respond to the URLs detailed in </w:t>
      </w:r>
      <w:r w:rsidR="007114E7" w:rsidRPr="00440076">
        <w:t>“Research Service Support for the CANARIE Registry and Monitoring System”</w:t>
      </w:r>
      <w:r>
        <w:t xml:space="preserve"> with the correct data.</w:t>
      </w:r>
    </w:p>
    <w:p w14:paraId="26288BC7" w14:textId="76B49385" w:rsidR="00EE7BA3" w:rsidRDefault="00EE7BA3" w:rsidP="00EE7BA3">
      <w:pPr>
        <w:pStyle w:val="Heading1"/>
      </w:pPr>
      <w:r>
        <w:lastRenderedPageBreak/>
        <w:t>How to use the platform</w:t>
      </w:r>
    </w:p>
    <w:p w14:paraId="364F6735" w14:textId="074A08A4" w:rsidR="003D74BE" w:rsidRDefault="00EE7BA3" w:rsidP="00895181">
      <w:r>
        <w:t>This section explains how to use the platform.</w:t>
      </w:r>
    </w:p>
    <w:p w14:paraId="56034AA9" w14:textId="77777777" w:rsidR="009D3FB5" w:rsidRDefault="009D3FB5" w:rsidP="009D3FB5">
      <w:pPr>
        <w:pStyle w:val="Heading2"/>
      </w:pPr>
      <w:r>
        <w:t>Main application</w:t>
      </w:r>
    </w:p>
    <w:p w14:paraId="575414DA" w14:textId="77777777" w:rsidR="009D3FB5" w:rsidRPr="00EE7BA3" w:rsidRDefault="009D3FB5" w:rsidP="009D3FB5">
      <w:r>
        <w:t>Browse to:</w:t>
      </w:r>
    </w:p>
    <w:p w14:paraId="4FB0D8C5" w14:textId="0C87E6FC" w:rsidR="009D3FB5" w:rsidRDefault="009D3FB5" w:rsidP="009D3FB5">
      <w:r>
        <w:t xml:space="preserve">&lt;server-base-url&gt;/reference/platform/app </w:t>
      </w:r>
    </w:p>
    <w:p w14:paraId="088C3E98" w14:textId="79F809DF" w:rsidR="00EE7BA3" w:rsidRDefault="009D3FB5" w:rsidP="00895181">
      <w:r>
        <w:t xml:space="preserve">The </w:t>
      </w:r>
      <w:r w:rsidR="001B48A8">
        <w:t>will display a simple page that allows you to see the current stats about the platform and along with the current service polling state. There are buttons to start and stop the polling as well as a button to reset the current usage count. Both starting and stopping the service will result in a usage increase.</w:t>
      </w:r>
    </w:p>
    <w:p w14:paraId="1F372383" w14:textId="12C507F0" w:rsidR="003D74BE" w:rsidRDefault="00E83265" w:rsidP="00E83265">
      <w:pPr>
        <w:pStyle w:val="Heading2"/>
      </w:pPr>
      <w:r>
        <w:t>Update</w:t>
      </w:r>
    </w:p>
    <w:p w14:paraId="2BCE3896" w14:textId="0CCD0E80" w:rsidR="00E83265" w:rsidRDefault="00E83265" w:rsidP="00E83265">
      <w:r>
        <w:t>POST &lt;server-base-url&gt;/re</w:t>
      </w:r>
      <w:r w:rsidR="00686548">
        <w:t>ference/platform/update</w:t>
      </w:r>
    </w:p>
    <w:p w14:paraId="7EDF4FD3" w14:textId="04B2D234" w:rsidR="00E83265" w:rsidRDefault="00686548" w:rsidP="00E83265">
      <w:r>
        <w:t>With a form encoded</w:t>
      </w:r>
      <w:r w:rsidR="00790F97">
        <w:t xml:space="preserve"> payload in the form “</w:t>
      </w:r>
      <w:r w:rsidR="00E83265">
        <w:t>action</w:t>
      </w:r>
      <w:r w:rsidR="00790F97">
        <w:t>” : “&lt;action&gt;” where &lt;action&gt;</w:t>
      </w:r>
      <w:r w:rsidR="00E83265">
        <w:t xml:space="preserve"> is one</w:t>
      </w:r>
      <w:r w:rsidR="002F2161">
        <w:t xml:space="preserve"> of ‘start’, ‘stop’ or ‘reset’.</w:t>
      </w:r>
    </w:p>
    <w:p w14:paraId="5B36CA9D" w14:textId="4619E2CF" w:rsidR="002F2161" w:rsidRDefault="002F2161" w:rsidP="00E83265">
      <w:r>
        <w:t>This will either start or stop polling the service depending on the parameter supplied or reset the usage statistics.</w:t>
      </w:r>
    </w:p>
    <w:p w14:paraId="48700D0C" w14:textId="7DE7BD4F" w:rsidR="00790F97" w:rsidRDefault="002F2161" w:rsidP="00E83265">
      <w:r>
        <w:t>A simple</w:t>
      </w:r>
      <w:r w:rsidR="00790F97">
        <w:t xml:space="preserve"> example of this using the python requests library is:</w:t>
      </w:r>
    </w:p>
    <w:p w14:paraId="212A1DBA" w14:textId="77777777" w:rsidR="002F2161" w:rsidRDefault="002F2161" w:rsidP="002F2161">
      <w:pPr>
        <w:pStyle w:val="Code"/>
      </w:pPr>
      <w:r>
        <w:t>reference_url = 'http://localhost:8000'</w:t>
      </w:r>
    </w:p>
    <w:p w14:paraId="152B6068" w14:textId="67C33D9D" w:rsidR="002F2161" w:rsidRDefault="002F2161" w:rsidP="002F2161">
      <w:pPr>
        <w:pStyle w:val="Code"/>
      </w:pPr>
      <w:r>
        <w:t>headers = {'accept': 'application/json'}</w:t>
      </w:r>
    </w:p>
    <w:p w14:paraId="3D1DA016" w14:textId="34C46419" w:rsidR="00790F97" w:rsidRDefault="00790F97" w:rsidP="002F2161">
      <w:pPr>
        <w:pStyle w:val="Code"/>
      </w:pPr>
      <w:r>
        <w:t>payload = {'action': 'start'}</w:t>
      </w:r>
    </w:p>
    <w:p w14:paraId="616DC174" w14:textId="4AA37A3F" w:rsidR="002F2161" w:rsidRPr="00E83265" w:rsidRDefault="002F2161" w:rsidP="002F2161">
      <w:pPr>
        <w:pStyle w:val="Code"/>
      </w:pPr>
      <w:r>
        <w:t>r = requests.post('{}</w:t>
      </w:r>
      <w:r w:rsidR="00790F97">
        <w:t>/reference/platform/update'.format(reference_url), headers=headers, data=payload)</w:t>
      </w:r>
    </w:p>
    <w:p w14:paraId="1D0D7361" w14:textId="77777777" w:rsidR="002F2161" w:rsidRDefault="002F2161" w:rsidP="002F2161">
      <w:pPr>
        <w:pStyle w:val="Heading2"/>
      </w:pPr>
      <w:r>
        <w:t>SetInfo</w:t>
      </w:r>
    </w:p>
    <w:p w14:paraId="28100D4E" w14:textId="77777777" w:rsidR="002F2161" w:rsidRDefault="002F2161" w:rsidP="002F2161">
      <w:r>
        <w:t>PUT &lt;server-base_url&gt;/reference/service/setinfo</w:t>
      </w:r>
    </w:p>
    <w:p w14:paraId="0ADB449A" w14:textId="77777777" w:rsidR="002F2161" w:rsidRDefault="002F2161" w:rsidP="002F2161">
      <w:pPr>
        <w:spacing w:after="0"/>
      </w:pPr>
      <w:r>
        <w:t>This expects a JSON payload in the form of the ‘info’ object detailed in the CANARIE Research Middle ware API document. i.e.</w:t>
      </w:r>
      <w:r>
        <w:br/>
      </w:r>
    </w:p>
    <w:p w14:paraId="18E38491" w14:textId="77777777" w:rsidR="002F2161" w:rsidRDefault="002F2161" w:rsidP="002F2161">
      <w:pPr>
        <w:spacing w:after="0"/>
      </w:pPr>
      <w:r>
        <w:t>{</w:t>
      </w:r>
      <w:r>
        <w:tab/>
      </w:r>
      <w:r>
        <w:tab/>
      </w:r>
    </w:p>
    <w:p w14:paraId="6B616020" w14:textId="77777777" w:rsidR="002F2161" w:rsidRDefault="002F2161" w:rsidP="002F2161">
      <w:pPr>
        <w:spacing w:after="0"/>
        <w:ind w:firstLine="720"/>
      </w:pPr>
      <w:r>
        <w:t>“name” : “&lt;new-name&gt;”,</w:t>
      </w:r>
    </w:p>
    <w:p w14:paraId="11B1A756" w14:textId="77777777" w:rsidR="002F2161" w:rsidRDefault="002F2161" w:rsidP="002F2161">
      <w:pPr>
        <w:pStyle w:val="Code"/>
        <w:spacing w:line="240" w:lineRule="auto"/>
      </w:pPr>
      <w:r>
        <w:tab/>
        <w:t>“synopsis” :</w:t>
      </w:r>
      <w:r>
        <w:tab/>
        <w:t xml:space="preserve"> “&lt;new-synopsis&gt;”,</w:t>
      </w:r>
    </w:p>
    <w:p w14:paraId="676D3D85" w14:textId="77777777" w:rsidR="002F2161" w:rsidRDefault="002F2161" w:rsidP="002F2161">
      <w:pPr>
        <w:pStyle w:val="Code"/>
        <w:spacing w:line="240" w:lineRule="auto"/>
      </w:pPr>
      <w:r>
        <w:tab/>
        <w:t>“version” : “&lt;new-version&gt;”,</w:t>
      </w:r>
    </w:p>
    <w:p w14:paraId="64DE08C2" w14:textId="77777777" w:rsidR="002F2161" w:rsidRDefault="002F2161" w:rsidP="002F2161">
      <w:pPr>
        <w:pStyle w:val="Code"/>
        <w:spacing w:line="240" w:lineRule="auto"/>
        <w:ind w:firstLine="720"/>
      </w:pPr>
      <w:r>
        <w:t>“institution” : “&lt;new-institution&gt;”,</w:t>
      </w:r>
    </w:p>
    <w:p w14:paraId="3502D477" w14:textId="77777777" w:rsidR="002F2161" w:rsidRDefault="002F2161" w:rsidP="002F2161">
      <w:pPr>
        <w:pStyle w:val="Code"/>
        <w:spacing w:line="240" w:lineRule="auto"/>
        <w:ind w:firstLine="720"/>
      </w:pPr>
      <w:r>
        <w:t>“releaseTime” : “&lt;new-release-time&gt;”,</w:t>
      </w:r>
    </w:p>
    <w:p w14:paraId="489DB8D7" w14:textId="77777777" w:rsidR="002F2161" w:rsidRDefault="002F2161" w:rsidP="002F2161">
      <w:pPr>
        <w:pStyle w:val="Code"/>
        <w:spacing w:line="240" w:lineRule="auto"/>
        <w:ind w:firstLine="720"/>
      </w:pPr>
      <w:r>
        <w:t>“researchSubject” : ”&lt;new-research-subject&gt;”,</w:t>
      </w:r>
    </w:p>
    <w:p w14:paraId="65C8E140" w14:textId="77777777" w:rsidR="002F2161" w:rsidRDefault="002F2161" w:rsidP="002F2161">
      <w:pPr>
        <w:pStyle w:val="Code"/>
        <w:spacing w:line="240" w:lineRule="auto"/>
        <w:ind w:firstLine="720"/>
      </w:pPr>
      <w:r>
        <w:t>“supportEmail” : “&lt;new-support-email&gt;”,</w:t>
      </w:r>
    </w:p>
    <w:p w14:paraId="62F1EA90" w14:textId="77DC4EE7" w:rsidR="002F2161" w:rsidRDefault="002F2161" w:rsidP="002F2161">
      <w:pPr>
        <w:pStyle w:val="Code"/>
        <w:spacing w:line="240" w:lineRule="auto"/>
        <w:ind w:firstLine="720"/>
      </w:pPr>
      <w:r>
        <w:t xml:space="preserve"> “tags” : [“&lt;new-tag-1&gt;”, “&lt;new-tag-2&gt;” …]</w:t>
      </w:r>
    </w:p>
    <w:p w14:paraId="75C085CE" w14:textId="77777777" w:rsidR="002F2161" w:rsidRDefault="002F2161" w:rsidP="002F2161">
      <w:pPr>
        <w:pStyle w:val="Code"/>
        <w:spacing w:line="240" w:lineRule="auto"/>
      </w:pPr>
      <w:r>
        <w:t xml:space="preserve">} </w:t>
      </w:r>
    </w:p>
    <w:p w14:paraId="75DA1476" w14:textId="77777777" w:rsidR="002F2161" w:rsidRDefault="002F2161" w:rsidP="002F2161"/>
    <w:p w14:paraId="4A4FF0F9" w14:textId="77777777" w:rsidR="002F2161" w:rsidRDefault="002F2161" w:rsidP="002F2161">
      <w:r>
        <w:lastRenderedPageBreak/>
        <w:t>The info settings for the service will be updated with the new values and it will return a JSON object containing these new settings in the same format. Release time should be in the format ‘</w:t>
      </w:r>
      <w:r w:rsidRPr="0098547B">
        <w:t>%Y-%m-%dT%H:%M:%SZ</w:t>
      </w:r>
      <w:r>
        <w:t xml:space="preserve">’. </w:t>
      </w:r>
    </w:p>
    <w:p w14:paraId="595B425B" w14:textId="5C344F74" w:rsidR="002F2161" w:rsidRDefault="005F201B" w:rsidP="00EE7BA3">
      <w:pPr>
        <w:pStyle w:val="Heading1"/>
      </w:pPr>
      <w:r>
        <w:t>Admin console</w:t>
      </w:r>
    </w:p>
    <w:p w14:paraId="3FCC6F56" w14:textId="77777777" w:rsidR="00342BCA" w:rsidRDefault="005F201B" w:rsidP="005F201B">
      <w:r>
        <w:t xml:space="preserve">Many of the parameters </w:t>
      </w:r>
      <w:r w:rsidR="00342BCA">
        <w:t xml:space="preserve">and settings </w:t>
      </w:r>
      <w:r>
        <w:t>can also be</w:t>
      </w:r>
      <w:r w:rsidR="00342BCA">
        <w:t xml:space="preserve"> modified using the django administration console. This can be accessed at:</w:t>
      </w:r>
    </w:p>
    <w:p w14:paraId="5DD8FD24" w14:textId="5C11D2E2" w:rsidR="005F201B" w:rsidRDefault="005F201B" w:rsidP="005F201B">
      <w:r>
        <w:t xml:space="preserve"> </w:t>
      </w:r>
      <w:r w:rsidR="00342BCA">
        <w:t>&lt;server-base_url&gt;/admin</w:t>
      </w:r>
    </w:p>
    <w:p w14:paraId="7EECC36B" w14:textId="4FD5EC68" w:rsidR="00342BCA" w:rsidRPr="005F201B" w:rsidRDefault="00342BCA" w:rsidP="005F201B">
      <w:r>
        <w:t>The admin credentials are those supplied when the django database is created. More user credentials can be created if needed. This admin console allows administration of both service and platform data.</w:t>
      </w:r>
      <w:r w:rsidR="003925DB">
        <w:t xml:space="preserve"> The database is populated with default data the first time that data is accessed. So, for example, browsing to the platform/info page may be required after installation to populate the default info data. </w:t>
      </w:r>
    </w:p>
    <w:p w14:paraId="1A17D866" w14:textId="1FD57A87" w:rsidR="00913374" w:rsidRDefault="00913374" w:rsidP="00EE7BA3">
      <w:pPr>
        <w:pStyle w:val="Heading1"/>
      </w:pPr>
      <w:r>
        <w:t>Deployment</w:t>
      </w:r>
    </w:p>
    <w:p w14:paraId="1EF70E16" w14:textId="20B49478" w:rsidR="006D6D8B" w:rsidRDefault="009C7210" w:rsidP="00895181">
      <w:r>
        <w:t xml:space="preserve">There are two deployment options when using django, development where django’s own built in webserver serves the pages and production where a full webserver, such as </w:t>
      </w:r>
      <w:r w:rsidR="001C3FBF">
        <w:t xml:space="preserve">Apache </w:t>
      </w:r>
      <w:r>
        <w:t>is used.</w:t>
      </w:r>
    </w:p>
    <w:p w14:paraId="5A1125FC" w14:textId="5EEB0997" w:rsidR="00A13449" w:rsidRDefault="00A13449" w:rsidP="00A13449">
      <w:pPr>
        <w:pStyle w:val="Heading3"/>
      </w:pPr>
      <w:r>
        <w:t>General configuration</w:t>
      </w:r>
    </w:p>
    <w:p w14:paraId="15D66ABC" w14:textId="12809F54" w:rsidR="00A13449" w:rsidRDefault="00A13449" w:rsidP="00895181">
      <w:r>
        <w:t>To install the required libraries a requirements.txt file is provided in the reference project. To install all of the libraries the following command can be run:</w:t>
      </w:r>
    </w:p>
    <w:p w14:paraId="06B14CA3" w14:textId="6B6D1515" w:rsidR="00A13449" w:rsidRDefault="00A13449" w:rsidP="00A13449">
      <w:pPr>
        <w:pStyle w:val="Code"/>
      </w:pPr>
      <w:r>
        <w:t>pip install –r requirements.txt</w:t>
      </w:r>
    </w:p>
    <w:p w14:paraId="52CEAFFA" w14:textId="77777777" w:rsidR="00A13449" w:rsidRDefault="00A13449" w:rsidP="00A13449">
      <w:pPr>
        <w:pStyle w:val="Code"/>
      </w:pPr>
    </w:p>
    <w:p w14:paraId="61D462C1" w14:textId="72E61146" w:rsidR="00346FD6" w:rsidRDefault="00BD4B3B" w:rsidP="00895181">
      <w:r>
        <w:t xml:space="preserve">In both the development and </w:t>
      </w:r>
      <w:r w:rsidR="003E7457">
        <w:t>production</w:t>
      </w:r>
      <w:r w:rsidR="009F4445">
        <w:t xml:space="preserve"> cases the data</w:t>
      </w:r>
      <w:r w:rsidR="00346FD6">
        <w:t>b</w:t>
      </w:r>
      <w:r w:rsidR="009F4445">
        <w:t>a</w:t>
      </w:r>
      <w:r w:rsidR="00346FD6">
        <w:t>se need</w:t>
      </w:r>
      <w:r w:rsidR="009F4445">
        <w:t>s</w:t>
      </w:r>
      <w:r w:rsidR="00346FD6">
        <w:t xml:space="preserve"> configuring before the first use. To do this change into the /reference/project directory and execute the following command:</w:t>
      </w:r>
    </w:p>
    <w:p w14:paraId="2C482A6D" w14:textId="7B93397B" w:rsidR="00346FD6" w:rsidRDefault="00A13449" w:rsidP="00346FD6">
      <w:pPr>
        <w:pStyle w:val="Code"/>
        <w:rPr>
          <w:ins w:id="26" w:author="Scott Henwood" w:date="2014-01-14T16:22:00Z"/>
        </w:rPr>
      </w:pPr>
      <w:r>
        <w:t>./</w:t>
      </w:r>
      <w:r w:rsidR="00346FD6" w:rsidRPr="00346FD6">
        <w:t>manage.py syncdb</w:t>
      </w:r>
    </w:p>
    <w:p w14:paraId="5D56CB24" w14:textId="77777777" w:rsidR="001C3FBF" w:rsidRDefault="001C3FBF" w:rsidP="00346FD6">
      <w:pPr>
        <w:pStyle w:val="Code"/>
      </w:pPr>
    </w:p>
    <w:p w14:paraId="70BD9ADD" w14:textId="5FEB9841" w:rsidR="00346FD6" w:rsidRDefault="00172CF3" w:rsidP="00895181">
      <w:r>
        <w:t>An admin user should be created</w:t>
      </w:r>
      <w:r w:rsidR="0090209A">
        <w:t xml:space="preserve"> when prompted</w:t>
      </w:r>
      <w:r>
        <w:t xml:space="preserve"> to be able to access the </w:t>
      </w:r>
      <w:r w:rsidR="005877D6">
        <w:t xml:space="preserve">web based </w:t>
      </w:r>
      <w:r>
        <w:t>admin console.</w:t>
      </w:r>
    </w:p>
    <w:p w14:paraId="7633611B" w14:textId="2C214CE9" w:rsidR="009F4445" w:rsidRDefault="009F4445" w:rsidP="00A13449">
      <w:pPr>
        <w:pStyle w:val="Heading2"/>
      </w:pPr>
      <w:r>
        <w:t>Development</w:t>
      </w:r>
    </w:p>
    <w:p w14:paraId="027A5E67" w14:textId="7F3A8225" w:rsidR="009C7210" w:rsidRDefault="009C7210" w:rsidP="00895181">
      <w:r>
        <w:t xml:space="preserve">The development version is a quick way of seeing the service in action and for development and testing. It can be run in this mode </w:t>
      </w:r>
      <w:r w:rsidR="00346FD6">
        <w:t>using the following command</w:t>
      </w:r>
      <w:r>
        <w:t>:</w:t>
      </w:r>
    </w:p>
    <w:p w14:paraId="03E95990" w14:textId="64C164ED" w:rsidR="009C7210" w:rsidRDefault="009C7210" w:rsidP="009C7210">
      <w:pPr>
        <w:pStyle w:val="Code"/>
        <w:spacing w:line="240" w:lineRule="auto"/>
      </w:pPr>
      <w:r>
        <w:t>py</w:t>
      </w:r>
      <w:r w:rsidR="009F4445">
        <w:t>thon manage.py runserver</w:t>
      </w:r>
      <w:r>
        <w:t xml:space="preserve"> </w:t>
      </w:r>
    </w:p>
    <w:p w14:paraId="417FE6E7" w14:textId="77777777" w:rsidR="009C7210" w:rsidRDefault="009C7210" w:rsidP="009C7210">
      <w:pPr>
        <w:pStyle w:val="Code"/>
        <w:spacing w:line="240" w:lineRule="auto"/>
      </w:pPr>
    </w:p>
    <w:p w14:paraId="7B76D335" w14:textId="170D8E4F" w:rsidR="009C7210" w:rsidRDefault="009C7210" w:rsidP="009C7210">
      <w:r>
        <w:t xml:space="preserve">This will launch the webserver </w:t>
      </w:r>
      <w:r w:rsidR="009F4445">
        <w:t xml:space="preserve">running on port 8000 </w:t>
      </w:r>
      <w:r>
        <w:t xml:space="preserve">and </w:t>
      </w:r>
      <w:r w:rsidR="009F4445">
        <w:t>allow it to be accessed at this base URL:</w:t>
      </w:r>
    </w:p>
    <w:p w14:paraId="289D45DC" w14:textId="660839D9" w:rsidR="009F4445" w:rsidRDefault="0071564C" w:rsidP="009F4445">
      <w:pPr>
        <w:pStyle w:val="Code"/>
      </w:pPr>
      <w:hyperlink r:id="rId13" w:history="1">
        <w:r w:rsidRPr="00EA7337">
          <w:rPr>
            <w:rStyle w:val="Hyperlink"/>
          </w:rPr>
          <w:t>http://127.0.0.1:8000/</w:t>
        </w:r>
      </w:hyperlink>
    </w:p>
    <w:p w14:paraId="58FE4D5B" w14:textId="77777777" w:rsidR="0071564C" w:rsidRDefault="0071564C" w:rsidP="009F4445">
      <w:pPr>
        <w:pStyle w:val="Code"/>
      </w:pPr>
    </w:p>
    <w:p w14:paraId="64A02E1E" w14:textId="580146FC" w:rsidR="0071564C" w:rsidRDefault="0071564C" w:rsidP="0071564C">
      <w:r>
        <w:t>The celery server will also need running and can be started using the following command:</w:t>
      </w:r>
    </w:p>
    <w:p w14:paraId="544E9A16" w14:textId="5715403F" w:rsidR="004B5FC4" w:rsidRDefault="0071564C" w:rsidP="00F806CB">
      <w:pPr>
        <w:pStyle w:val="Code"/>
      </w:pPr>
      <w:r>
        <w:lastRenderedPageBreak/>
        <w:t>celery -q -A project worker --statedb=./celery.worker.state</w:t>
      </w:r>
    </w:p>
    <w:p w14:paraId="3E151BAB" w14:textId="4A4F03B9" w:rsidR="004B5FC4" w:rsidRDefault="009F4445" w:rsidP="00A13449">
      <w:pPr>
        <w:pStyle w:val="Heading2"/>
      </w:pPr>
      <w:r>
        <w:t>Production</w:t>
      </w:r>
    </w:p>
    <w:p w14:paraId="19352D3B" w14:textId="138674AE" w:rsidR="00A13449" w:rsidRDefault="00A13449" w:rsidP="004B5FC4">
      <w:r>
        <w:t>When running in a production environment some change to the way the application is run need to be made.</w:t>
      </w:r>
    </w:p>
    <w:p w14:paraId="6D69EBC2" w14:textId="5E26AFFD" w:rsidR="00A13449" w:rsidRDefault="00A13449" w:rsidP="00A13449">
      <w:pPr>
        <w:pStyle w:val="Heading3"/>
      </w:pPr>
      <w:r>
        <w:t xml:space="preserve">Celery </w:t>
      </w:r>
    </w:p>
    <w:p w14:paraId="120DCE59" w14:textId="70044920" w:rsidR="004B5FC4" w:rsidRDefault="004B5FC4" w:rsidP="004B5FC4">
      <w:r>
        <w:t>In production celery should be run as a daemon process, so if you use this technology in your own projects please see the following documentation for more details:</w:t>
      </w:r>
      <w:r w:rsidRPr="004B5FC4">
        <w:t xml:space="preserve"> </w:t>
      </w:r>
    </w:p>
    <w:p w14:paraId="4AD3328E" w14:textId="36B1EC3D" w:rsidR="004B5FC4" w:rsidRPr="004B5FC4" w:rsidRDefault="004B5FC4" w:rsidP="004B5FC4">
      <w:r w:rsidRPr="004B5FC4">
        <w:t>http://celery.readthedocs.org/en/latest/tutorials/daemonizing.html</w:t>
      </w:r>
    </w:p>
    <w:p w14:paraId="0D3A5601" w14:textId="120216B8" w:rsidR="00A13449" w:rsidRDefault="00A13449" w:rsidP="00A13449">
      <w:pPr>
        <w:pStyle w:val="Heading3"/>
      </w:pPr>
      <w:r>
        <w:t>Django</w:t>
      </w:r>
    </w:p>
    <w:p w14:paraId="30A13DBC" w14:textId="11033B9C" w:rsidR="009F4445" w:rsidRDefault="009F4445" w:rsidP="009F4445">
      <w:r>
        <w:t xml:space="preserve">In order to use a django application for anything more than development or testing then it needs to be configured to work with a webserver using the wsgi interface. The instructions below detail the steps that were necessary to run the application with the apache web server on a </w:t>
      </w:r>
      <w:r w:rsidR="007114E7">
        <w:t xml:space="preserve">Centos 6 </w:t>
      </w:r>
      <w:r>
        <w:t xml:space="preserve">virtual machine running on </w:t>
      </w:r>
      <w:r w:rsidR="007114E7">
        <w:t>CANARIE’s</w:t>
      </w:r>
      <w:r>
        <w:t xml:space="preserve"> DAIR cloud.</w:t>
      </w:r>
      <w:r w:rsidR="00EF5E12">
        <w:t xml:space="preserve"> The steps start from the initial creation of the </w:t>
      </w:r>
      <w:r w:rsidR="007114E7">
        <w:t xml:space="preserve">virtual machine </w:t>
      </w:r>
      <w:r w:rsidR="00EF5E12">
        <w:t>and may not all be necessary depending on the deployment environment.</w:t>
      </w:r>
    </w:p>
    <w:p w14:paraId="46FB9760" w14:textId="77777777" w:rsidR="009F4445" w:rsidRDefault="009F4445" w:rsidP="009F4445">
      <w:r>
        <w:t>On a different system the specifics may change but the principle steps should remain similar.</w:t>
      </w:r>
    </w:p>
    <w:p w14:paraId="5167CC9D" w14:textId="197D038A" w:rsidR="00EF5E12" w:rsidRPr="00FD0BD7" w:rsidRDefault="00EF5E12" w:rsidP="00EF5E12">
      <w:pPr>
        <w:pStyle w:val="Heading2"/>
      </w:pPr>
      <w:r w:rsidRPr="00FD0BD7">
        <w:t>Create DAIR ins</w:t>
      </w:r>
      <w:r>
        <w:t xml:space="preserve">tance </w:t>
      </w:r>
    </w:p>
    <w:p w14:paraId="728627E2" w14:textId="44128971" w:rsidR="00BB218C" w:rsidRDefault="00BB218C" w:rsidP="00EF5E12">
      <w:r>
        <w:t>This section deals with creating the DAIR instance and installing the correct dependencies. Initially create the DAIR instance using the following settings.</w:t>
      </w:r>
    </w:p>
    <w:p w14:paraId="6D2F03D6" w14:textId="77777777" w:rsidR="00BB218C" w:rsidRDefault="00EF5E12" w:rsidP="00BB218C">
      <w:pPr>
        <w:spacing w:after="0"/>
      </w:pPr>
      <w:r>
        <w:t>OS: CentOS</w:t>
      </w:r>
    </w:p>
    <w:p w14:paraId="16238FB2" w14:textId="654E9E6E" w:rsidR="00BB218C" w:rsidRDefault="00EF5E12" w:rsidP="00F806CB">
      <w:pPr>
        <w:spacing w:after="0"/>
      </w:pPr>
      <w:r>
        <w:t>HD volumeVolume on /dev/vdc</w:t>
      </w:r>
    </w:p>
    <w:p w14:paraId="73CF4C74" w14:textId="162F8F9E" w:rsidR="00EF5E12" w:rsidRDefault="00EF5E12" w:rsidP="00BB218C">
      <w:r>
        <w:t xml:space="preserve">Log in with an </w:t>
      </w:r>
      <w:r w:rsidR="007114E7">
        <w:t xml:space="preserve">SSH </w:t>
      </w:r>
      <w:r>
        <w:t>session as per instructions in DAIR user docs</w:t>
      </w:r>
    </w:p>
    <w:p w14:paraId="72B4E90F" w14:textId="77777777" w:rsidR="00EF5E12" w:rsidRPr="00FD0BD7" w:rsidRDefault="00EF5E12" w:rsidP="00EF5E12">
      <w:pPr>
        <w:pStyle w:val="Heading3"/>
      </w:pPr>
      <w:r w:rsidRPr="00FD0BD7">
        <w:t>Create reference</w:t>
      </w:r>
      <w:r>
        <w:t xml:space="preserve"> user</w:t>
      </w:r>
    </w:p>
    <w:p w14:paraId="215DEC72" w14:textId="77777777" w:rsidR="00EF5E12" w:rsidRDefault="00EF5E12" w:rsidP="00BB218C">
      <w:pPr>
        <w:pStyle w:val="Code"/>
      </w:pPr>
      <w:r>
        <w:t>sudo useradd reference</w:t>
      </w:r>
    </w:p>
    <w:p w14:paraId="2B449EF7" w14:textId="77777777" w:rsidR="00EF5E12" w:rsidRDefault="00EF5E12" w:rsidP="00BB218C">
      <w:pPr>
        <w:pStyle w:val="Code"/>
      </w:pPr>
      <w:r>
        <w:t>sudo passwd reference</w:t>
      </w:r>
    </w:p>
    <w:p w14:paraId="02934380" w14:textId="77777777" w:rsidR="00EF5E12" w:rsidRPr="00FD0BD7" w:rsidRDefault="00EF5E12" w:rsidP="00EF5E12">
      <w:pPr>
        <w:pStyle w:val="Heading3"/>
      </w:pPr>
      <w:r>
        <w:t>Add to sudoers</w:t>
      </w:r>
    </w:p>
    <w:p w14:paraId="669129D7" w14:textId="77777777" w:rsidR="00EF5E12" w:rsidRDefault="00EF5E12" w:rsidP="00BB218C">
      <w:pPr>
        <w:pStyle w:val="Code"/>
      </w:pPr>
      <w:r>
        <w:t>sudo visudo</w:t>
      </w:r>
    </w:p>
    <w:p w14:paraId="69FEFA9E" w14:textId="77777777" w:rsidR="00EF5E12" w:rsidRPr="00FD0BD7" w:rsidRDefault="00EF5E12" w:rsidP="00BB218C">
      <w:pPr>
        <w:pStyle w:val="Code"/>
      </w:pPr>
      <w:r>
        <w:t>Add line for reference user</w:t>
      </w:r>
    </w:p>
    <w:p w14:paraId="75E16440" w14:textId="77777777" w:rsidR="00EF5E12" w:rsidRDefault="00EF5E12" w:rsidP="00BB218C">
      <w:pPr>
        <w:pStyle w:val="Code"/>
      </w:pPr>
      <w:r>
        <w:t>reference All=(ALL) ALL</w:t>
      </w:r>
    </w:p>
    <w:p w14:paraId="62CFD7D2" w14:textId="77777777" w:rsidR="00EF5E12" w:rsidRDefault="00EF5E12" w:rsidP="00EF5E12">
      <w:pPr>
        <w:pStyle w:val="Heading3"/>
      </w:pPr>
      <w:r w:rsidRPr="00FD0BD7">
        <w:t>Format and mount the volume as per the DAIR docs an</w:t>
      </w:r>
      <w:r>
        <w:t>d change ownership to reference</w:t>
      </w:r>
    </w:p>
    <w:p w14:paraId="5A9774C5" w14:textId="77777777" w:rsidR="00EF5E12" w:rsidRPr="005C7019" w:rsidRDefault="00EF5E12" w:rsidP="00EF5E12">
      <w:pPr>
        <w:pStyle w:val="Heading3"/>
      </w:pPr>
      <w:r w:rsidRPr="005C7019">
        <w:t>Install</w:t>
      </w:r>
      <w:r w:rsidRPr="00DB3886">
        <w:t xml:space="preserve"> </w:t>
      </w:r>
      <w:r w:rsidRPr="005C7019">
        <w:t>vim</w:t>
      </w:r>
    </w:p>
    <w:p w14:paraId="7F678F77" w14:textId="7B140209" w:rsidR="00EF5E12" w:rsidRDefault="00BB218C" w:rsidP="00BB218C">
      <w:pPr>
        <w:pStyle w:val="Code"/>
      </w:pPr>
      <w:r>
        <w:t>s</w:t>
      </w:r>
      <w:r w:rsidR="00EF5E12">
        <w:t>udo yum install vim</w:t>
      </w:r>
    </w:p>
    <w:p w14:paraId="42F7C9A2" w14:textId="77777777" w:rsidR="00EF5E12" w:rsidRPr="00F30B19" w:rsidRDefault="00EF5E12" w:rsidP="00EF5E12">
      <w:pPr>
        <w:pStyle w:val="Heading3"/>
      </w:pPr>
      <w:r>
        <w:t>Add paths to PATH environment variable</w:t>
      </w:r>
    </w:p>
    <w:p w14:paraId="73955D25" w14:textId="74A432C1" w:rsidR="00EF5E12" w:rsidRDefault="00BB218C" w:rsidP="00BB218C">
      <w:pPr>
        <w:pStyle w:val="Code"/>
      </w:pPr>
      <w:r>
        <w:t>s</w:t>
      </w:r>
      <w:r w:rsidR="003B15D6">
        <w:t>udo vim ~/.bash_profile</w:t>
      </w:r>
    </w:p>
    <w:p w14:paraId="44234AE7" w14:textId="2D702F48" w:rsidR="00EF5E12" w:rsidRDefault="00EF5E12" w:rsidP="00EF5E12">
      <w:pPr>
        <w:pStyle w:val="Heading3"/>
      </w:pPr>
      <w:r>
        <w:lastRenderedPageBreak/>
        <w:t>Add these</w:t>
      </w:r>
      <w:r w:rsidR="003B15D6">
        <w:t xml:space="preserve"> paths</w:t>
      </w:r>
    </w:p>
    <w:p w14:paraId="18FD6081" w14:textId="77777777" w:rsidR="00EF5E12" w:rsidRDefault="00EF5E12" w:rsidP="00BB218C">
      <w:pPr>
        <w:pStyle w:val="Code"/>
      </w:pPr>
      <w:r>
        <w:t>/usr/local/bin</w:t>
      </w:r>
    </w:p>
    <w:p w14:paraId="4B6BED82" w14:textId="77777777" w:rsidR="00EF5E12" w:rsidRDefault="00EF5E12" w:rsidP="00BB218C">
      <w:pPr>
        <w:pStyle w:val="Code"/>
      </w:pPr>
      <w:r w:rsidRPr="008B42B5">
        <w:t>/home/reference/.local/bin/</w:t>
      </w:r>
    </w:p>
    <w:p w14:paraId="06837A5C" w14:textId="77777777" w:rsidR="00EF5E12" w:rsidRDefault="00EF5E12" w:rsidP="00EF5E12">
      <w:pPr>
        <w:pStyle w:val="Heading3"/>
      </w:pPr>
      <w:r>
        <w:t>Turn off SE linux</w:t>
      </w:r>
    </w:p>
    <w:p w14:paraId="5B33E2E2" w14:textId="4770D431" w:rsidR="00440076" w:rsidRDefault="00440076" w:rsidP="00440076">
      <w:pPr>
        <w:pStyle w:val="Code"/>
      </w:pPr>
      <w:r>
        <w:t>sudo vim /etc/selinux/config</w:t>
      </w:r>
    </w:p>
    <w:p w14:paraId="021AB7E6" w14:textId="77777777" w:rsidR="00440076" w:rsidRDefault="00440076" w:rsidP="00440076">
      <w:pPr>
        <w:pStyle w:val="Code"/>
      </w:pPr>
    </w:p>
    <w:p w14:paraId="560DA881" w14:textId="003F328E" w:rsidR="00440076" w:rsidRPr="00440076" w:rsidRDefault="00440076" w:rsidP="00440076">
      <w:r>
        <w:t xml:space="preserve">Change </w:t>
      </w:r>
      <w:r w:rsidRPr="00440076">
        <w:t>SELINUX=enforcing to S</w:t>
      </w:r>
      <w:r w:rsidRPr="00440076">
        <w:rPr>
          <w:rFonts w:eastAsia="Times New Roman" w:cs="Times New Roman"/>
        </w:rPr>
        <w:t>ELINUX</w:t>
      </w:r>
      <w:r>
        <w:rPr>
          <w:rFonts w:eastAsia="Times New Roman" w:cs="Times New Roman"/>
        </w:rPr>
        <w:t>=permissive and save the file.</w:t>
      </w:r>
    </w:p>
    <w:p w14:paraId="14135B4B" w14:textId="77777777" w:rsidR="00EF5E12" w:rsidRDefault="00EF5E12" w:rsidP="00EF5E12">
      <w:pPr>
        <w:pStyle w:val="Heading3"/>
      </w:pPr>
      <w:r>
        <w:t>Install apache</w:t>
      </w:r>
    </w:p>
    <w:p w14:paraId="45A20B43" w14:textId="77777777" w:rsidR="00EF5E12" w:rsidRDefault="00EF5E12" w:rsidP="00BB218C">
      <w:pPr>
        <w:pStyle w:val="Code"/>
      </w:pPr>
      <w:r>
        <w:t>sudo yum install httpd</w:t>
      </w:r>
    </w:p>
    <w:p w14:paraId="5A349D4A" w14:textId="5A3C1C15" w:rsidR="00EF5E12" w:rsidRDefault="00BB218C" w:rsidP="00BB218C">
      <w:pPr>
        <w:pStyle w:val="Code"/>
      </w:pPr>
      <w:r>
        <w:t>sudo yum install httpd-devel</w:t>
      </w:r>
    </w:p>
    <w:p w14:paraId="4F0E4924" w14:textId="77777777" w:rsidR="00BB218C" w:rsidRDefault="00BB218C" w:rsidP="00EF5E12">
      <w:pPr>
        <w:rPr>
          <w:rStyle w:val="Heading3Char"/>
        </w:rPr>
      </w:pPr>
    </w:p>
    <w:p w14:paraId="2F830184" w14:textId="77777777" w:rsidR="00EF5E12" w:rsidRPr="008071E1" w:rsidRDefault="00EF5E12" w:rsidP="00EF5E12">
      <w:pPr>
        <w:rPr>
          <w:b/>
        </w:rPr>
      </w:pPr>
      <w:r w:rsidRPr="00DB3886">
        <w:rPr>
          <w:rStyle w:val="Heading3Char"/>
        </w:rPr>
        <w:t>Set apache to start on boot</w:t>
      </w:r>
    </w:p>
    <w:p w14:paraId="4FDDF26E" w14:textId="77777777" w:rsidR="00EF5E12" w:rsidRDefault="00EF5E12" w:rsidP="00BB218C">
      <w:pPr>
        <w:pStyle w:val="Code"/>
      </w:pPr>
      <w:r w:rsidRPr="008071E1">
        <w:t>sudo chkconfig --levels 235 httpd on</w:t>
      </w:r>
    </w:p>
    <w:p w14:paraId="10AA38C3" w14:textId="77777777" w:rsidR="00EF5E12" w:rsidRDefault="00EF5E12" w:rsidP="00EF5E12">
      <w:pPr>
        <w:pStyle w:val="Heading3"/>
      </w:pPr>
      <w:r>
        <w:t>Install development tools</w:t>
      </w:r>
    </w:p>
    <w:p w14:paraId="6D50394C" w14:textId="398012CC" w:rsidR="00EF5E12" w:rsidRPr="008071E1" w:rsidRDefault="00BB218C" w:rsidP="00BB218C">
      <w:pPr>
        <w:pStyle w:val="Code"/>
      </w:pPr>
      <w:r>
        <w:t>s</w:t>
      </w:r>
      <w:r w:rsidR="00EF5E12">
        <w:t xml:space="preserve">udo </w:t>
      </w:r>
      <w:r w:rsidR="00EF5E12" w:rsidRPr="008071E1">
        <w:t>yum groupinstall "Development tools"</w:t>
      </w:r>
    </w:p>
    <w:p w14:paraId="39B31C1C" w14:textId="77777777" w:rsidR="00EF5E12" w:rsidRDefault="00EF5E12" w:rsidP="00BB218C">
      <w:pPr>
        <w:pStyle w:val="Code"/>
        <w:rPr>
          <w:rFonts w:ascii="Courier New" w:hAnsi="Courier New"/>
        </w:rPr>
      </w:pPr>
      <w:r>
        <w:t xml:space="preserve">sudo </w:t>
      </w:r>
      <w:r w:rsidRPr="00BB218C">
        <w:t>yum install zlib-devel bzip2-devel openssl-devel ncurses-devel sqlite-devel readline-devel tk-devel</w:t>
      </w:r>
    </w:p>
    <w:p w14:paraId="274A2F9F" w14:textId="77777777" w:rsidR="00EF5E12" w:rsidRDefault="00EF5E12" w:rsidP="00EF5E12">
      <w:pPr>
        <w:pStyle w:val="Heading3"/>
      </w:pPr>
      <w:r>
        <w:t>In media/volume1 make tmp dir</w:t>
      </w:r>
    </w:p>
    <w:p w14:paraId="165BCC61" w14:textId="0221BD8F" w:rsidR="00440076" w:rsidRDefault="00440076" w:rsidP="00BB218C">
      <w:pPr>
        <w:pStyle w:val="Code"/>
      </w:pPr>
      <w:r>
        <w:t>cd /media/volume1</w:t>
      </w:r>
    </w:p>
    <w:p w14:paraId="6411AB3F" w14:textId="77777777" w:rsidR="00EF5E12" w:rsidRPr="00EB0177" w:rsidRDefault="00EF5E12" w:rsidP="00BB218C">
      <w:pPr>
        <w:pStyle w:val="Code"/>
        <w:rPr>
          <w:rFonts w:ascii="Courier New" w:eastAsia="Times New Roman" w:hAnsi="Courier New" w:cs="Times New Roman"/>
        </w:rPr>
      </w:pPr>
      <w:r>
        <w:t>m</w:t>
      </w:r>
      <w:r w:rsidRPr="00EB0177">
        <w:t>kdir tmp</w:t>
      </w:r>
    </w:p>
    <w:p w14:paraId="737894F2" w14:textId="77B822F6" w:rsidR="00EF5E12" w:rsidRDefault="00BB218C" w:rsidP="00BB218C">
      <w:pPr>
        <w:pStyle w:val="Code"/>
      </w:pPr>
      <w:r>
        <w:t>cd tmp</w:t>
      </w:r>
    </w:p>
    <w:p w14:paraId="015DE552" w14:textId="77777777" w:rsidR="00BB218C" w:rsidRDefault="00BB218C" w:rsidP="00BB218C">
      <w:pPr>
        <w:pStyle w:val="Code"/>
        <w:rPr>
          <w:rStyle w:val="Heading2Char"/>
        </w:rPr>
      </w:pPr>
    </w:p>
    <w:p w14:paraId="73F704D1" w14:textId="77777777" w:rsidR="00EF5E12" w:rsidRDefault="00EF5E12" w:rsidP="00BB218C">
      <w:pPr>
        <w:pStyle w:val="Code"/>
      </w:pPr>
      <w:r w:rsidRPr="0000705C">
        <w:rPr>
          <w:rStyle w:val="Heading2Char"/>
        </w:rPr>
        <w:t>Build Python (VERY IMPORTANT TO USE ALTINSTALL)</w:t>
      </w:r>
      <w:r w:rsidRPr="00EB0177">
        <w:rPr>
          <w:b/>
        </w:rPr>
        <w:br/>
      </w:r>
      <w:r>
        <w:t xml:space="preserve">wget </w:t>
      </w:r>
      <w:hyperlink r:id="rId14" w:history="1">
        <w:r w:rsidRPr="004D3944">
          <w:rPr>
            <w:rStyle w:val="Hyperlink"/>
          </w:rPr>
          <w:t>http://python.org/ftp/python/2.7.3/Python-2.7.3.tar.bz2</w:t>
        </w:r>
      </w:hyperlink>
    </w:p>
    <w:p w14:paraId="6680BE55" w14:textId="77777777" w:rsidR="00EF5E12" w:rsidRDefault="00EF5E12" w:rsidP="00BB218C">
      <w:pPr>
        <w:pStyle w:val="Code"/>
      </w:pPr>
      <w:r>
        <w:t>tar xf Python-2.7.3.tar.bz2</w:t>
      </w:r>
    </w:p>
    <w:p w14:paraId="7412BF2F" w14:textId="77777777" w:rsidR="00EF5E12" w:rsidRDefault="00EF5E12" w:rsidP="00BB218C">
      <w:pPr>
        <w:pStyle w:val="Code"/>
      </w:pPr>
      <w:r>
        <w:t>cd Python-2.7.3.tar.bz2</w:t>
      </w:r>
    </w:p>
    <w:p w14:paraId="0E3D5507" w14:textId="77777777" w:rsidR="00EF5E12" w:rsidRDefault="00EF5E12" w:rsidP="00BB218C">
      <w:pPr>
        <w:pStyle w:val="Code"/>
      </w:pPr>
      <w:r w:rsidRPr="00EB0177">
        <w:t>./configure --prefix=/usr/local --with-threads --enable-shared</w:t>
      </w:r>
    </w:p>
    <w:p w14:paraId="61F3B732" w14:textId="77777777" w:rsidR="00EF5E12" w:rsidRDefault="00EF5E12" w:rsidP="00BB218C">
      <w:pPr>
        <w:pStyle w:val="Code"/>
      </w:pPr>
      <w:r>
        <w:t>make</w:t>
      </w:r>
    </w:p>
    <w:p w14:paraId="5DC7E835" w14:textId="77777777" w:rsidR="00EF5E12" w:rsidRDefault="00EF5E12" w:rsidP="00BB218C">
      <w:pPr>
        <w:pStyle w:val="Code"/>
        <w:rPr>
          <w:color w:val="FF0000"/>
        </w:rPr>
      </w:pPr>
      <w:r>
        <w:t xml:space="preserve">sudo make </w:t>
      </w:r>
      <w:r w:rsidRPr="007744C3">
        <w:rPr>
          <w:color w:val="FF0000"/>
        </w:rPr>
        <w:t>altinstall</w:t>
      </w:r>
    </w:p>
    <w:p w14:paraId="59241A6F" w14:textId="77777777" w:rsidR="00EF5E12" w:rsidRPr="00C0700D" w:rsidRDefault="00EF5E12" w:rsidP="00BB218C">
      <w:pPr>
        <w:pStyle w:val="Code"/>
      </w:pPr>
      <w:r w:rsidRPr="00C0700D">
        <w:t>make clean</w:t>
      </w:r>
    </w:p>
    <w:p w14:paraId="591704B7" w14:textId="6371D643" w:rsidR="00EF5E12" w:rsidRDefault="00EF5E12" w:rsidP="00EF5E12">
      <w:pPr>
        <w:pStyle w:val="Heading3"/>
      </w:pPr>
      <w:r>
        <w:t>Check default Pyt</w:t>
      </w:r>
      <w:r w:rsidR="007114E7">
        <w:t>h</w:t>
      </w:r>
      <w:r>
        <w:t>on version still good</w:t>
      </w:r>
    </w:p>
    <w:p w14:paraId="631CCC00" w14:textId="77777777" w:rsidR="00EF5E12" w:rsidRDefault="00EF5E12" w:rsidP="00BB218C">
      <w:pPr>
        <w:pStyle w:val="Code"/>
      </w:pPr>
      <w:r w:rsidRPr="007744C3">
        <w:t xml:space="preserve">python </w:t>
      </w:r>
      <w:r>
        <w:t>–</w:t>
      </w:r>
      <w:r w:rsidRPr="007744C3">
        <w:t>version</w:t>
      </w:r>
      <w:r>
        <w:t xml:space="preserve"> </w:t>
      </w:r>
    </w:p>
    <w:p w14:paraId="62CB0EF0" w14:textId="77777777" w:rsidR="00EF5E12" w:rsidRDefault="00EF5E12" w:rsidP="00BB218C">
      <w:pPr>
        <w:pStyle w:val="Code"/>
      </w:pPr>
      <w:r>
        <w:t xml:space="preserve">-&gt; Python 2.6.6 </w:t>
      </w:r>
      <w:r w:rsidRPr="003F0EC7">
        <w:rPr>
          <w:color w:val="008000"/>
        </w:rPr>
        <w:t>(Good!)</w:t>
      </w:r>
    </w:p>
    <w:p w14:paraId="2308FF75" w14:textId="77777777" w:rsidR="00EF5E12" w:rsidRPr="00911BD3" w:rsidRDefault="00EF5E12" w:rsidP="00EF5E12">
      <w:pPr>
        <w:pStyle w:val="Heading3"/>
      </w:pPr>
      <w:r w:rsidRPr="00911BD3">
        <w:t>Check Python 2.7 dependencies</w:t>
      </w:r>
    </w:p>
    <w:p w14:paraId="2B3CDF0E" w14:textId="77777777" w:rsidR="00EF5E12" w:rsidRDefault="00EF5E12" w:rsidP="00BB218C">
      <w:pPr>
        <w:pStyle w:val="Code"/>
      </w:pPr>
      <w:r w:rsidRPr="00911BD3">
        <w:t>ldd /usr/local/bin/python2.7</w:t>
      </w:r>
    </w:p>
    <w:p w14:paraId="5945F4BA" w14:textId="77777777" w:rsidR="00EF5E12" w:rsidRDefault="00EF5E12" w:rsidP="00BB218C">
      <w:pPr>
        <w:pStyle w:val="Code"/>
      </w:pPr>
    </w:p>
    <w:p w14:paraId="6BCA58D6" w14:textId="77777777" w:rsidR="00EF5E12" w:rsidRDefault="00EF5E12" w:rsidP="00BB218C">
      <w:pPr>
        <w:pStyle w:val="Code"/>
      </w:pPr>
      <w:r>
        <w:tab/>
        <w:t>linux-vdso.so.1 =&gt;  (0x00007fffdb3ff000)</w:t>
      </w:r>
    </w:p>
    <w:p w14:paraId="4CBEFEB4" w14:textId="77777777" w:rsidR="00EF5E12" w:rsidRPr="0000705C" w:rsidRDefault="00EF5E12" w:rsidP="00BB218C">
      <w:pPr>
        <w:pStyle w:val="Code"/>
        <w:rPr>
          <w:color w:val="FF0000"/>
        </w:rPr>
      </w:pPr>
      <w:r>
        <w:tab/>
      </w:r>
      <w:r w:rsidRPr="0000705C">
        <w:rPr>
          <w:color w:val="FF0000"/>
        </w:rPr>
        <w:t>libpython2.7.so.1.0 =&gt; not found</w:t>
      </w:r>
    </w:p>
    <w:p w14:paraId="563E2E0F" w14:textId="77777777" w:rsidR="00EF5E12" w:rsidRDefault="00EF5E12" w:rsidP="00BB218C">
      <w:pPr>
        <w:pStyle w:val="Code"/>
      </w:pPr>
      <w:r>
        <w:tab/>
        <w:t>libpthread.so.0 =&gt; /lib64/libpthread.so.0 (0x00007ff401945000)</w:t>
      </w:r>
    </w:p>
    <w:p w14:paraId="2A79DA28" w14:textId="77777777" w:rsidR="00EF5E12" w:rsidRDefault="00EF5E12" w:rsidP="00BB218C">
      <w:pPr>
        <w:pStyle w:val="Code"/>
      </w:pPr>
      <w:r>
        <w:lastRenderedPageBreak/>
        <w:tab/>
        <w:t>libdl.so.2 =&gt; /lib64/libdl.so.2 (0x00007ff401741000)</w:t>
      </w:r>
    </w:p>
    <w:p w14:paraId="1FB2E8CE" w14:textId="77777777" w:rsidR="00EF5E12" w:rsidRDefault="00EF5E12" w:rsidP="00BB218C">
      <w:pPr>
        <w:pStyle w:val="Code"/>
      </w:pPr>
      <w:r>
        <w:tab/>
        <w:t>libutil.so.1 =&gt; /lib64/libutil.so.1 (0x00007ff40153e000)</w:t>
      </w:r>
    </w:p>
    <w:p w14:paraId="2D99EA1F" w14:textId="77777777" w:rsidR="00EF5E12" w:rsidRDefault="00EF5E12" w:rsidP="00BB218C">
      <w:pPr>
        <w:pStyle w:val="Code"/>
      </w:pPr>
      <w:r>
        <w:tab/>
        <w:t>libm.so.6 =&gt; /lib64/libm.so.6 (0x00007ff4012b9000)</w:t>
      </w:r>
    </w:p>
    <w:p w14:paraId="04B78573" w14:textId="77777777" w:rsidR="00EF5E12" w:rsidRDefault="00EF5E12" w:rsidP="00BB218C">
      <w:pPr>
        <w:pStyle w:val="Code"/>
      </w:pPr>
      <w:r>
        <w:tab/>
        <w:t>libc.so.6 =&gt; /lib64/libc.so.6 (0x00007ff400f25000)</w:t>
      </w:r>
    </w:p>
    <w:p w14:paraId="0F874C9F" w14:textId="77777777" w:rsidR="00EF5E12" w:rsidRDefault="00EF5E12" w:rsidP="00BB218C">
      <w:pPr>
        <w:pStyle w:val="Code"/>
      </w:pPr>
      <w:r>
        <w:tab/>
        <w:t>/lib64/ld-linux-x86-64.so.2 (0x00007ff401b6c000)</w:t>
      </w:r>
    </w:p>
    <w:p w14:paraId="1C6464BD" w14:textId="77777777" w:rsidR="00BB218C" w:rsidRDefault="00BB218C" w:rsidP="00BB218C">
      <w:pPr>
        <w:pStyle w:val="Code"/>
      </w:pPr>
    </w:p>
    <w:p w14:paraId="2DE39A04" w14:textId="2A073B99" w:rsidR="00BB218C" w:rsidRPr="00BB218C" w:rsidRDefault="00BB218C" w:rsidP="00BB218C">
      <w:r w:rsidRPr="00BB218C">
        <w:t xml:space="preserve">The </w:t>
      </w:r>
      <w:r>
        <w:t xml:space="preserve">as seen above </w:t>
      </w:r>
      <w:r w:rsidRPr="00BB218C">
        <w:t>libpython2.7.so.1.0 library is not linked</w:t>
      </w:r>
      <w:r>
        <w:t xml:space="preserve"> to the newly built python and so will need linking:</w:t>
      </w:r>
    </w:p>
    <w:p w14:paraId="549319F2" w14:textId="20990951" w:rsidR="00EF5E12" w:rsidRPr="00911BD3" w:rsidRDefault="00BB218C" w:rsidP="00EF5E12">
      <w:pPr>
        <w:pStyle w:val="Heading3"/>
      </w:pPr>
      <w:r>
        <w:t>L</w:t>
      </w:r>
      <w:r w:rsidR="00EF5E12" w:rsidRPr="00911BD3">
        <w:t>ink libpython2.7.so.1.0</w:t>
      </w:r>
    </w:p>
    <w:p w14:paraId="2A573CDF" w14:textId="77777777" w:rsidR="00EF5E12" w:rsidRDefault="00EF5E12" w:rsidP="00BB218C">
      <w:pPr>
        <w:pStyle w:val="Code"/>
      </w:pPr>
      <w:r w:rsidRPr="00911BD3">
        <w:t>sudo ln -s /usr/local/bin/python2.7 /usr/bin/python2.7</w:t>
      </w:r>
    </w:p>
    <w:p w14:paraId="6FC6F653" w14:textId="2135B4D7" w:rsidR="00EF5E12" w:rsidRDefault="007114E7" w:rsidP="00BB218C">
      <w:pPr>
        <w:pStyle w:val="Code"/>
      </w:pPr>
      <w:r>
        <w:t xml:space="preserve">sudo </w:t>
      </w:r>
      <w:r w:rsidR="00EF5E12">
        <w:t>bash</w:t>
      </w:r>
    </w:p>
    <w:p w14:paraId="3EE4BAA6" w14:textId="77777777" w:rsidR="00EF5E12" w:rsidRDefault="00EF5E12" w:rsidP="00BB218C">
      <w:pPr>
        <w:pStyle w:val="Code"/>
      </w:pPr>
      <w:r w:rsidRPr="00BC166B">
        <w:t>echo "/usr/local/lib/python2.7" &gt; /etc/ld.so.conf.d/python27.conf</w:t>
      </w:r>
    </w:p>
    <w:p w14:paraId="67D94CBE" w14:textId="77777777" w:rsidR="00EF5E12" w:rsidRDefault="00EF5E12" w:rsidP="00BB218C">
      <w:pPr>
        <w:pStyle w:val="Code"/>
      </w:pPr>
      <w:r w:rsidRPr="00BC166B">
        <w:t>echo "/usr/local/lib" &gt;&gt; /etc/ld.so.conf.d/python27.conf</w:t>
      </w:r>
    </w:p>
    <w:p w14:paraId="1661F815" w14:textId="77777777" w:rsidR="00EF5E12" w:rsidRDefault="00EF5E12" w:rsidP="00BB218C">
      <w:pPr>
        <w:pStyle w:val="Code"/>
      </w:pPr>
      <w:r w:rsidRPr="00BC166B">
        <w:t>ldconfig</w:t>
      </w:r>
    </w:p>
    <w:p w14:paraId="4776F60D" w14:textId="77777777" w:rsidR="00EF5E12" w:rsidRDefault="00EF5E12" w:rsidP="00BB218C">
      <w:pPr>
        <w:pStyle w:val="Code"/>
      </w:pPr>
      <w:r>
        <w:t>exit</w:t>
      </w:r>
    </w:p>
    <w:p w14:paraId="39CA21F2" w14:textId="77777777" w:rsidR="00EF5E12" w:rsidRDefault="00EF5E12" w:rsidP="00BB218C">
      <w:pPr>
        <w:pStyle w:val="Code"/>
      </w:pPr>
    </w:p>
    <w:p w14:paraId="1A8516DC" w14:textId="77777777" w:rsidR="00EF5E12" w:rsidRDefault="00EF5E12" w:rsidP="00BB218C">
      <w:pPr>
        <w:pStyle w:val="Code"/>
      </w:pPr>
      <w:r w:rsidRPr="00BC166B">
        <w:t>ldd /usr/local/bin/python2.7</w:t>
      </w:r>
    </w:p>
    <w:p w14:paraId="7ECAB682" w14:textId="77777777" w:rsidR="00EF5E12" w:rsidRDefault="00EF5E12" w:rsidP="00BB218C">
      <w:pPr>
        <w:pStyle w:val="Code"/>
      </w:pPr>
      <w:r>
        <w:t>…</w:t>
      </w:r>
    </w:p>
    <w:p w14:paraId="41C88918" w14:textId="77777777" w:rsidR="00EF5E12" w:rsidRPr="003F0EC7" w:rsidRDefault="00EF5E12" w:rsidP="00BB218C">
      <w:pPr>
        <w:pStyle w:val="Code"/>
        <w:rPr>
          <w:color w:val="008000"/>
        </w:rPr>
      </w:pPr>
      <w:r>
        <w:tab/>
      </w:r>
      <w:r w:rsidRPr="003F0EC7">
        <w:rPr>
          <w:color w:val="008000"/>
        </w:rPr>
        <w:t>libpython2.7.so.1.0 =&gt; /usr/local/lib/libpython2.7.so.1.0 (0x00007fa5f6721000)</w:t>
      </w:r>
    </w:p>
    <w:p w14:paraId="45403EE7" w14:textId="77777777" w:rsidR="00EF5E12" w:rsidRDefault="00EF5E12" w:rsidP="00BB218C">
      <w:pPr>
        <w:pStyle w:val="Code"/>
      </w:pPr>
      <w:r>
        <w:t>…</w:t>
      </w:r>
    </w:p>
    <w:p w14:paraId="4CB9EDF2" w14:textId="77777777" w:rsidR="00EF5E12" w:rsidRDefault="00EF5E12" w:rsidP="00BB218C">
      <w:pPr>
        <w:pStyle w:val="Code"/>
      </w:pPr>
    </w:p>
    <w:p w14:paraId="13EA4870" w14:textId="77777777" w:rsidR="00EF5E12" w:rsidRDefault="00EF5E12" w:rsidP="00BB218C">
      <w:pPr>
        <w:pStyle w:val="Code"/>
      </w:pPr>
      <w:r>
        <w:t>pyhton2.7 –version</w:t>
      </w:r>
    </w:p>
    <w:p w14:paraId="1DE9BD44" w14:textId="77777777" w:rsidR="00EF5E12" w:rsidRDefault="00EF5E12" w:rsidP="00BB218C">
      <w:pPr>
        <w:pStyle w:val="Code"/>
      </w:pPr>
      <w:r>
        <w:sym w:font="Wingdings" w:char="F0E0"/>
      </w:r>
      <w:r>
        <w:t xml:space="preserve"> </w:t>
      </w:r>
      <w:r w:rsidRPr="00BC166B">
        <w:t>Python 2.7.3</w:t>
      </w:r>
      <w:r>
        <w:t xml:space="preserve"> </w:t>
      </w:r>
      <w:r w:rsidRPr="003F0EC7">
        <w:rPr>
          <w:color w:val="008000"/>
        </w:rPr>
        <w:t>(Good!)</w:t>
      </w:r>
    </w:p>
    <w:p w14:paraId="2B0EA59B" w14:textId="77777777" w:rsidR="00EF5E12" w:rsidRPr="005C7019" w:rsidRDefault="00EF5E12" w:rsidP="00EF5E12">
      <w:pPr>
        <w:pStyle w:val="Heading3"/>
      </w:pPr>
      <w:r w:rsidRPr="005C7019">
        <w:t>Install easyinstall</w:t>
      </w:r>
      <w:r>
        <w:t>, pip, virtualenv</w:t>
      </w:r>
    </w:p>
    <w:p w14:paraId="6BF40538" w14:textId="77777777" w:rsidR="00EF5E12" w:rsidRDefault="00EF5E12" w:rsidP="00BB218C">
      <w:pPr>
        <w:pStyle w:val="Code"/>
      </w:pPr>
      <w:r w:rsidRPr="005C7019">
        <w:t xml:space="preserve">wget </w:t>
      </w:r>
      <w:hyperlink r:id="rId15" w:history="1">
        <w:r w:rsidRPr="004D3944">
          <w:rPr>
            <w:rStyle w:val="Hyperlink"/>
          </w:rPr>
          <w:t>https://bitbucket.org/pypa/setuptools/raw/bootstrap/ez_setup.py</w:t>
        </w:r>
      </w:hyperlink>
    </w:p>
    <w:p w14:paraId="0B79345A" w14:textId="77777777" w:rsidR="00EF5E12" w:rsidRDefault="00EF5E12" w:rsidP="00BB218C">
      <w:pPr>
        <w:pStyle w:val="Code"/>
      </w:pPr>
      <w:r w:rsidRPr="005C7019">
        <w:t>sudo python2.7 ez_setup.py</w:t>
      </w:r>
    </w:p>
    <w:p w14:paraId="43DA0FAD" w14:textId="77777777" w:rsidR="00EF5E12" w:rsidRDefault="00EF5E12" w:rsidP="00BB218C">
      <w:pPr>
        <w:pStyle w:val="Code"/>
      </w:pPr>
      <w:r w:rsidRPr="0048082C">
        <w:t xml:space="preserve">easy_install-2.7 </w:t>
      </w:r>
      <w:r>
        <w:t>–</w:t>
      </w:r>
      <w:r w:rsidRPr="0048082C">
        <w:t>version</w:t>
      </w:r>
    </w:p>
    <w:p w14:paraId="1F98356B" w14:textId="77777777" w:rsidR="00EF5E12" w:rsidRDefault="00EF5E12" w:rsidP="00BB218C">
      <w:pPr>
        <w:pStyle w:val="Code"/>
      </w:pPr>
      <w:r>
        <w:tab/>
        <w:t xml:space="preserve">-&gt; </w:t>
      </w:r>
      <w:r w:rsidRPr="0048082C">
        <w:t>setuptools 2.0</w:t>
      </w:r>
    </w:p>
    <w:p w14:paraId="2D460DFB" w14:textId="77777777" w:rsidR="00EF5E12" w:rsidRDefault="00EF5E12" w:rsidP="00BB218C">
      <w:pPr>
        <w:pStyle w:val="Code"/>
      </w:pPr>
    </w:p>
    <w:p w14:paraId="7393344A" w14:textId="77777777" w:rsidR="00EF5E12" w:rsidRDefault="00EF5E12" w:rsidP="00BB218C">
      <w:pPr>
        <w:pStyle w:val="Code"/>
      </w:pPr>
      <w:r w:rsidRPr="009336B4">
        <w:t>easy_install-2.7 pip</w:t>
      </w:r>
    </w:p>
    <w:p w14:paraId="714A007A" w14:textId="77777777" w:rsidR="00EF5E12" w:rsidRDefault="00EF5E12" w:rsidP="00BB218C">
      <w:pPr>
        <w:pStyle w:val="Code"/>
      </w:pPr>
      <w:r w:rsidRPr="008B42B5">
        <w:t>easy_install-2.7 virtualenv</w:t>
      </w:r>
    </w:p>
    <w:p w14:paraId="3F01436E" w14:textId="77777777" w:rsidR="00EF5E12" w:rsidRPr="008B42B5" w:rsidRDefault="00EF5E12" w:rsidP="00EF5E12">
      <w:pPr>
        <w:pStyle w:val="Heading3"/>
      </w:pPr>
      <w:r w:rsidRPr="008B42B5">
        <w:t>Build mod_wsgi with Python2.7</w:t>
      </w:r>
    </w:p>
    <w:p w14:paraId="2E849739" w14:textId="77777777" w:rsidR="00EF5E12" w:rsidRDefault="00EF5E12" w:rsidP="00BB218C">
      <w:pPr>
        <w:pStyle w:val="Code"/>
        <w:rPr>
          <w:rFonts w:eastAsia="Times New Roman" w:cs="Times New Roman"/>
        </w:rPr>
      </w:pPr>
      <w:r>
        <w:rPr>
          <w:rFonts w:eastAsia="Times New Roman" w:cs="Times New Roman"/>
        </w:rPr>
        <w:t xml:space="preserve">wget </w:t>
      </w:r>
      <w:hyperlink r:id="rId16" w:history="1">
        <w:r>
          <w:rPr>
            <w:rStyle w:val="Hyperlink"/>
            <w:rFonts w:eastAsia="Times New Roman" w:cs="Times New Roman"/>
          </w:rPr>
          <w:t>http://modwsgi.googlecode.com/files/mod_wsgi-3.4.tar.gz</w:t>
        </w:r>
      </w:hyperlink>
    </w:p>
    <w:p w14:paraId="2FAA2B64" w14:textId="77777777" w:rsidR="00EF5E12" w:rsidRDefault="00EF5E12" w:rsidP="00BB218C">
      <w:pPr>
        <w:pStyle w:val="Code"/>
        <w:rPr>
          <w:rFonts w:eastAsia="Times New Roman" w:cs="Times New Roman"/>
        </w:rPr>
      </w:pPr>
      <w:r>
        <w:rPr>
          <w:rFonts w:eastAsia="Times New Roman" w:cs="Times New Roman"/>
        </w:rPr>
        <w:t>tar xvf mod_wsgi-3.4.tar.gz</w:t>
      </w:r>
    </w:p>
    <w:p w14:paraId="2E4F7252" w14:textId="77777777" w:rsidR="00EF5E12" w:rsidRDefault="00EF5E12" w:rsidP="00BB218C">
      <w:pPr>
        <w:pStyle w:val="Code"/>
        <w:rPr>
          <w:rFonts w:eastAsia="Times New Roman" w:cs="Times New Roman"/>
        </w:rPr>
      </w:pPr>
      <w:r>
        <w:rPr>
          <w:rFonts w:eastAsia="Times New Roman" w:cs="Times New Roman"/>
        </w:rPr>
        <w:t>cd mod_wsgi-3.4</w:t>
      </w:r>
    </w:p>
    <w:p w14:paraId="38E18935" w14:textId="77777777" w:rsidR="00EF5E12" w:rsidRDefault="00EF5E12" w:rsidP="00BB218C">
      <w:pPr>
        <w:pStyle w:val="Code"/>
        <w:rPr>
          <w:rFonts w:eastAsia="Times New Roman" w:cs="Times New Roman"/>
        </w:rPr>
      </w:pPr>
      <w:r>
        <w:rPr>
          <w:rFonts w:eastAsia="Times New Roman" w:cs="Times New Roman"/>
        </w:rPr>
        <w:t>./configure  --with-python=/usr/local/bin/python2.7</w:t>
      </w:r>
    </w:p>
    <w:p w14:paraId="3F5992CA" w14:textId="77777777" w:rsidR="00EF5E12" w:rsidRDefault="00EF5E12" w:rsidP="00BB218C">
      <w:pPr>
        <w:pStyle w:val="Code"/>
        <w:rPr>
          <w:rFonts w:eastAsia="Times New Roman" w:cs="Times New Roman"/>
        </w:rPr>
      </w:pPr>
      <w:r>
        <w:rPr>
          <w:rFonts w:eastAsia="Times New Roman" w:cs="Times New Roman"/>
        </w:rPr>
        <w:t>make</w:t>
      </w:r>
    </w:p>
    <w:p w14:paraId="6A6135BC" w14:textId="77777777" w:rsidR="00EF5E12" w:rsidRDefault="00EF5E12" w:rsidP="00BB218C">
      <w:pPr>
        <w:pStyle w:val="Code"/>
        <w:rPr>
          <w:rFonts w:eastAsia="Times New Roman" w:cs="Times New Roman"/>
        </w:rPr>
      </w:pPr>
      <w:r>
        <w:rPr>
          <w:rFonts w:eastAsia="Times New Roman" w:cs="Times New Roman"/>
        </w:rPr>
        <w:t>sudo make install</w:t>
      </w:r>
    </w:p>
    <w:p w14:paraId="2E574BC8" w14:textId="77777777" w:rsidR="00EF5E12" w:rsidRDefault="00EF5E12" w:rsidP="00BB218C">
      <w:pPr>
        <w:pStyle w:val="Code"/>
        <w:rPr>
          <w:rFonts w:eastAsia="Times New Roman" w:cs="Times New Roman"/>
        </w:rPr>
      </w:pPr>
      <w:r>
        <w:rPr>
          <w:rFonts w:eastAsia="Times New Roman" w:cs="Times New Roman"/>
        </w:rPr>
        <w:t xml:space="preserve">make clean </w:t>
      </w:r>
    </w:p>
    <w:p w14:paraId="6603135E" w14:textId="77777777" w:rsidR="00EF5E12" w:rsidRPr="009C5B04" w:rsidRDefault="00EF5E12" w:rsidP="00EF5E12">
      <w:pPr>
        <w:pStyle w:val="Heading3"/>
      </w:pPr>
      <w:r>
        <w:t>Add mod_wsgi to apache</w:t>
      </w:r>
      <w:r w:rsidRPr="009C5B04">
        <w:t xml:space="preserve"> </w:t>
      </w:r>
    </w:p>
    <w:p w14:paraId="1F0AE394" w14:textId="77777777" w:rsidR="00EF5E12" w:rsidRDefault="00EF5E12" w:rsidP="00BB218C">
      <w:pPr>
        <w:pStyle w:val="Code"/>
        <w:rPr>
          <w:rStyle w:val="typ"/>
        </w:rPr>
      </w:pPr>
      <w:r w:rsidRPr="009C5B04">
        <w:rPr>
          <w:rStyle w:val="typ"/>
        </w:rPr>
        <w:t>sudo vim /etc/httpd/conf/httpd.conf</w:t>
      </w:r>
    </w:p>
    <w:p w14:paraId="7FC963DA" w14:textId="77777777" w:rsidR="00EF5E12" w:rsidRPr="0000705C" w:rsidRDefault="00EF5E12" w:rsidP="00EF5E12">
      <w:pPr>
        <w:pStyle w:val="Heading3"/>
        <w:rPr>
          <w:rStyle w:val="typ"/>
        </w:rPr>
      </w:pPr>
      <w:r w:rsidRPr="0000705C">
        <w:rPr>
          <w:rStyle w:val="typ"/>
        </w:rPr>
        <w:lastRenderedPageBreak/>
        <w:t>Add to load module section</w:t>
      </w:r>
    </w:p>
    <w:p w14:paraId="6C08A026" w14:textId="77777777" w:rsidR="00EF5E12" w:rsidRPr="0000705C" w:rsidRDefault="00EF5E12" w:rsidP="00BB218C">
      <w:pPr>
        <w:pStyle w:val="Code"/>
      </w:pPr>
      <w:r>
        <w:rPr>
          <w:rStyle w:val="typ"/>
        </w:rPr>
        <w:t>LoadModule</w:t>
      </w:r>
      <w:r>
        <w:rPr>
          <w:rStyle w:val="pln"/>
        </w:rPr>
        <w:t xml:space="preserve"> wsgi_module modules</w:t>
      </w:r>
      <w:r>
        <w:rPr>
          <w:rStyle w:val="pun"/>
        </w:rPr>
        <w:t>/</w:t>
      </w:r>
      <w:r>
        <w:rPr>
          <w:rStyle w:val="pln"/>
        </w:rPr>
        <w:t>mod_wsgi</w:t>
      </w:r>
      <w:r>
        <w:rPr>
          <w:rStyle w:val="pun"/>
        </w:rPr>
        <w:t>.</w:t>
      </w:r>
      <w:r>
        <w:rPr>
          <w:rStyle w:val="pln"/>
        </w:rPr>
        <w:t>so</w:t>
      </w:r>
    </w:p>
    <w:p w14:paraId="21F4B8AF" w14:textId="77777777" w:rsidR="00EF5E12" w:rsidRPr="00283BB5" w:rsidRDefault="00EF5E12" w:rsidP="00EF5E12">
      <w:pPr>
        <w:pStyle w:val="Heading3"/>
      </w:pPr>
      <w:r w:rsidRPr="00283BB5">
        <w:t>Restart apache</w:t>
      </w:r>
      <w:r>
        <w:t xml:space="preserve"> </w:t>
      </w:r>
    </w:p>
    <w:p w14:paraId="445DD42F" w14:textId="77777777" w:rsidR="00EF5E12" w:rsidRDefault="00EF5E12" w:rsidP="00BB218C">
      <w:pPr>
        <w:pStyle w:val="Code"/>
      </w:pPr>
      <w:r w:rsidRPr="00283BB5">
        <w:t>sudo service httpd restart</w:t>
      </w:r>
    </w:p>
    <w:p w14:paraId="5EA1FB45" w14:textId="0A3319AA" w:rsidR="00EF5E12" w:rsidRPr="00EB3DCE" w:rsidRDefault="00EF5E12" w:rsidP="00EF5E12">
      <w:pPr>
        <w:pStyle w:val="Heading3"/>
      </w:pPr>
      <w:r w:rsidRPr="00EB3DCE">
        <w:t>Configure iptables</w:t>
      </w:r>
      <w:r>
        <w:t xml:space="preserve"> to allow http (Note: the number after INPUT is the position to insert and may vary)</w:t>
      </w:r>
    </w:p>
    <w:p w14:paraId="07316B00" w14:textId="77777777" w:rsidR="00EF5E12" w:rsidRDefault="00EF5E12" w:rsidP="00BB218C">
      <w:pPr>
        <w:pStyle w:val="Code"/>
      </w:pPr>
      <w:r w:rsidRPr="00EB3DCE">
        <w:t>sudo iptables -I INPUT 5 -p tcp -m state --state NEW -m tcp --dport 80 -j ACCEPT</w:t>
      </w:r>
    </w:p>
    <w:p w14:paraId="0DE285D1" w14:textId="77777777" w:rsidR="00EF5E12" w:rsidRDefault="00EF5E12" w:rsidP="00BB218C">
      <w:pPr>
        <w:pStyle w:val="Code"/>
      </w:pPr>
      <w:r>
        <w:t>sudo iptables -I INPUT 6</w:t>
      </w:r>
      <w:r w:rsidRPr="00EB3DCE">
        <w:t xml:space="preserve"> -p tcp -m state --state NEW -m tcp --dport 80</w:t>
      </w:r>
      <w:r>
        <w:t>80</w:t>
      </w:r>
      <w:r w:rsidRPr="00EB3DCE">
        <w:t xml:space="preserve"> -j ACCEPT</w:t>
      </w:r>
    </w:p>
    <w:p w14:paraId="463459D9" w14:textId="77777777" w:rsidR="00EF5E12" w:rsidRDefault="00EF5E12" w:rsidP="00BB218C">
      <w:pPr>
        <w:pStyle w:val="Code"/>
      </w:pPr>
      <w:r>
        <w:t>sudo iptables -I INPUT 7</w:t>
      </w:r>
      <w:r w:rsidRPr="00EB3DCE">
        <w:t xml:space="preserve"> -p tcp -m sta</w:t>
      </w:r>
      <w:r>
        <w:t>te --state NEW -m tcp --dport 443</w:t>
      </w:r>
      <w:r w:rsidRPr="00EB3DCE">
        <w:t xml:space="preserve"> -j ACCEPT</w:t>
      </w:r>
    </w:p>
    <w:p w14:paraId="6167B924" w14:textId="77777777" w:rsidR="00EF5E12" w:rsidRDefault="00EF5E12" w:rsidP="00BB218C">
      <w:pPr>
        <w:pStyle w:val="Code"/>
      </w:pPr>
    </w:p>
    <w:p w14:paraId="633675B7" w14:textId="77777777" w:rsidR="00EF5E12" w:rsidRPr="00D93A20" w:rsidRDefault="00EF5E12" w:rsidP="00BB218C">
      <w:pPr>
        <w:pStyle w:val="Code"/>
      </w:pPr>
      <w:r w:rsidRPr="00D93A20">
        <w:t>sudo iptables-save</w:t>
      </w:r>
    </w:p>
    <w:p w14:paraId="3B4ECCF1" w14:textId="77777777" w:rsidR="00EF5E12" w:rsidRPr="00D93A20" w:rsidRDefault="00EF5E12" w:rsidP="00BB218C">
      <w:pPr>
        <w:pStyle w:val="Code"/>
      </w:pPr>
      <w:r w:rsidRPr="00D93A20">
        <w:t># Generated by iptables-save v1.4.7 on Wed Dec 11 15:51:38 2013</w:t>
      </w:r>
    </w:p>
    <w:p w14:paraId="5918FCC3" w14:textId="77777777" w:rsidR="00EF5E12" w:rsidRPr="00D93A20" w:rsidRDefault="00EF5E12" w:rsidP="00BB218C">
      <w:pPr>
        <w:pStyle w:val="Code"/>
      </w:pPr>
      <w:r w:rsidRPr="00D93A20">
        <w:t>*filter</w:t>
      </w:r>
    </w:p>
    <w:p w14:paraId="2EA59C0F" w14:textId="77777777" w:rsidR="00EF5E12" w:rsidRPr="00D93A20" w:rsidRDefault="00EF5E12" w:rsidP="00BB218C">
      <w:pPr>
        <w:pStyle w:val="Code"/>
      </w:pPr>
      <w:r w:rsidRPr="00D93A20">
        <w:t>:INPUT ACCEPT [1:328]</w:t>
      </w:r>
    </w:p>
    <w:p w14:paraId="2260AF69" w14:textId="77777777" w:rsidR="00EF5E12" w:rsidRPr="00D93A20" w:rsidRDefault="00EF5E12" w:rsidP="00BB218C">
      <w:pPr>
        <w:pStyle w:val="Code"/>
      </w:pPr>
      <w:r w:rsidRPr="00D93A20">
        <w:t>:FORWARD ACCEPT [0:0]</w:t>
      </w:r>
    </w:p>
    <w:p w14:paraId="72361F51" w14:textId="77777777" w:rsidR="00EF5E12" w:rsidRPr="00D93A20" w:rsidRDefault="00EF5E12" w:rsidP="00BB218C">
      <w:pPr>
        <w:pStyle w:val="Code"/>
      </w:pPr>
      <w:r w:rsidRPr="00D93A20">
        <w:t>:OUTPUT ACCEPT [4:736]</w:t>
      </w:r>
    </w:p>
    <w:p w14:paraId="215C4DE7" w14:textId="77777777" w:rsidR="00EF5E12" w:rsidRPr="00D93A20" w:rsidRDefault="00EF5E12" w:rsidP="00BB218C">
      <w:pPr>
        <w:pStyle w:val="Code"/>
      </w:pPr>
      <w:r w:rsidRPr="00D93A20">
        <w:t xml:space="preserve">-A INPUT -m state --state RELATED,ESTABLISHED -j ACCEPT </w:t>
      </w:r>
    </w:p>
    <w:p w14:paraId="6D256AE9" w14:textId="77777777" w:rsidR="00EF5E12" w:rsidRPr="00D93A20" w:rsidRDefault="00EF5E12" w:rsidP="00BB218C">
      <w:pPr>
        <w:pStyle w:val="Code"/>
      </w:pPr>
      <w:r w:rsidRPr="00D93A20">
        <w:t xml:space="preserve">-A INPUT -p icmp -j ACCEPT </w:t>
      </w:r>
    </w:p>
    <w:p w14:paraId="4F835E3C" w14:textId="77777777" w:rsidR="00EF5E12" w:rsidRPr="00D93A20" w:rsidRDefault="00EF5E12" w:rsidP="00BB218C">
      <w:pPr>
        <w:pStyle w:val="Code"/>
      </w:pPr>
      <w:r w:rsidRPr="00D93A20">
        <w:t xml:space="preserve">-A INPUT -i lo -j ACCEPT </w:t>
      </w:r>
    </w:p>
    <w:p w14:paraId="7DC30BB8" w14:textId="77777777" w:rsidR="00EF5E12" w:rsidRPr="00D93A20" w:rsidRDefault="00EF5E12" w:rsidP="00BB218C">
      <w:pPr>
        <w:pStyle w:val="Code"/>
      </w:pPr>
      <w:r w:rsidRPr="00D93A20">
        <w:t xml:space="preserve">-A INPUT -p tcp -m state --state NEW -m tcp --dport 22 -j ACCEPT </w:t>
      </w:r>
    </w:p>
    <w:p w14:paraId="3EA58F93" w14:textId="77777777" w:rsidR="00EF5E12" w:rsidRPr="00D93A20" w:rsidRDefault="00EF5E12" w:rsidP="00BB218C">
      <w:pPr>
        <w:pStyle w:val="Code"/>
      </w:pPr>
      <w:r w:rsidRPr="00D93A20">
        <w:t xml:space="preserve">-A INPUT -p tcp -m state --state NEW -m tcp --dport 80 -j ACCEPT </w:t>
      </w:r>
    </w:p>
    <w:p w14:paraId="7081CC72" w14:textId="77777777" w:rsidR="00EF5E12" w:rsidRPr="00D93A20" w:rsidRDefault="00EF5E12" w:rsidP="00BB218C">
      <w:pPr>
        <w:pStyle w:val="Code"/>
      </w:pPr>
      <w:r w:rsidRPr="00D93A20">
        <w:t xml:space="preserve">-A INPUT -p tcp -m state --state NEW -m tcp --dport 8080 -j ACCEPT </w:t>
      </w:r>
    </w:p>
    <w:p w14:paraId="3E8D2DA5" w14:textId="77777777" w:rsidR="00EF5E12" w:rsidRPr="00D93A20" w:rsidRDefault="00EF5E12" w:rsidP="00BB218C">
      <w:pPr>
        <w:pStyle w:val="Code"/>
      </w:pPr>
      <w:r w:rsidRPr="00D93A20">
        <w:t xml:space="preserve">-A INPUT -p tcp -m state --state NEW -m tcp --dport 443 -j ACCEPT </w:t>
      </w:r>
    </w:p>
    <w:p w14:paraId="491CF313" w14:textId="77777777" w:rsidR="00EF5E12" w:rsidRPr="00D93A20" w:rsidRDefault="00EF5E12" w:rsidP="00BB218C">
      <w:pPr>
        <w:pStyle w:val="Code"/>
      </w:pPr>
      <w:r w:rsidRPr="00D93A20">
        <w:t xml:space="preserve">-A FORWARD -j REJECT --reject-with icmp-host-prohibited </w:t>
      </w:r>
    </w:p>
    <w:p w14:paraId="76A5FB76" w14:textId="77777777" w:rsidR="00EF5E12" w:rsidRPr="00D93A20" w:rsidRDefault="00EF5E12" w:rsidP="00BB218C">
      <w:pPr>
        <w:pStyle w:val="Code"/>
      </w:pPr>
      <w:r w:rsidRPr="00D93A20">
        <w:t>COMMIT</w:t>
      </w:r>
    </w:p>
    <w:p w14:paraId="58ACDCB8" w14:textId="77777777" w:rsidR="00EF5E12" w:rsidRDefault="00EF5E12" w:rsidP="00BB218C">
      <w:pPr>
        <w:pStyle w:val="Code"/>
      </w:pPr>
      <w:r w:rsidRPr="00D93A20">
        <w:t># Completed on Wed Dec 11 15:51:38 2013</w:t>
      </w:r>
    </w:p>
    <w:p w14:paraId="7A9C6C9C" w14:textId="77777777" w:rsidR="00EF5E12" w:rsidRDefault="00EF5E12" w:rsidP="00BB218C">
      <w:pPr>
        <w:pStyle w:val="Code"/>
      </w:pPr>
    </w:p>
    <w:p w14:paraId="5DFFA0D8" w14:textId="77777777" w:rsidR="00EF5E12" w:rsidRDefault="00EF5E12" w:rsidP="00BB218C">
      <w:pPr>
        <w:pStyle w:val="Code"/>
      </w:pPr>
      <w:r w:rsidRPr="006516E0">
        <w:t>sudo /sbin/service iptables save</w:t>
      </w:r>
    </w:p>
    <w:p w14:paraId="32CA6832" w14:textId="77777777" w:rsidR="00EF5E12" w:rsidRDefault="00EF5E12" w:rsidP="00BB218C">
      <w:pPr>
        <w:pStyle w:val="Code"/>
      </w:pPr>
      <w:r>
        <w:t>sudo /sbin/service iptables restart</w:t>
      </w:r>
    </w:p>
    <w:p w14:paraId="1A0C04F5" w14:textId="77777777" w:rsidR="00EF5E12" w:rsidRPr="00D62809" w:rsidRDefault="00EF5E12" w:rsidP="00EF5E12">
      <w:pPr>
        <w:pStyle w:val="Heading3"/>
      </w:pPr>
      <w:r w:rsidRPr="00D62809">
        <w:t xml:space="preserve">At this point if we browse to the server using a web browser we should </w:t>
      </w:r>
      <w:r>
        <w:t>get a standard apache test page</w:t>
      </w:r>
    </w:p>
    <w:p w14:paraId="5A26E6B8" w14:textId="24676730" w:rsidR="00EF5E12" w:rsidRDefault="00EF5E12" w:rsidP="00BB218C">
      <w:pPr>
        <w:pStyle w:val="Code"/>
      </w:pPr>
      <w:r>
        <w:t>http://</w:t>
      </w:r>
      <w:r w:rsidR="004D62FA">
        <w:t>&lt;vm-ipaddress&gt;</w:t>
      </w:r>
    </w:p>
    <w:p w14:paraId="216E1822" w14:textId="77777777" w:rsidR="00EF5E12" w:rsidRPr="003F0EC7" w:rsidRDefault="00EF5E12" w:rsidP="00EF5E12">
      <w:pPr>
        <w:pStyle w:val="Heading2"/>
      </w:pPr>
      <w:r>
        <w:t>Add django service code</w:t>
      </w:r>
    </w:p>
    <w:p w14:paraId="17A08A6C" w14:textId="77777777" w:rsidR="00EF5E12" w:rsidRDefault="00EF5E12" w:rsidP="00EF5E12">
      <w:pPr>
        <w:pStyle w:val="Heading3"/>
      </w:pPr>
      <w:r>
        <w:t>Make web dir</w:t>
      </w:r>
    </w:p>
    <w:p w14:paraId="04EB2250" w14:textId="77777777" w:rsidR="00EF5E12" w:rsidRPr="003D36E2" w:rsidRDefault="00EF5E12" w:rsidP="00BB218C">
      <w:pPr>
        <w:pStyle w:val="Code"/>
      </w:pPr>
      <w:r w:rsidRPr="003D36E2">
        <w:t>cd /media/volume1/</w:t>
      </w:r>
    </w:p>
    <w:p w14:paraId="4B8FF8B4" w14:textId="77777777" w:rsidR="00EF5E12" w:rsidRPr="003F0EC7" w:rsidRDefault="00EF5E12" w:rsidP="00BB218C">
      <w:pPr>
        <w:pStyle w:val="Code"/>
      </w:pPr>
      <w:r w:rsidRPr="003D36E2">
        <w:t>mkdir -p srv/www</w:t>
      </w:r>
    </w:p>
    <w:p w14:paraId="6D450095" w14:textId="77777777" w:rsidR="00EF5E12" w:rsidRDefault="00EF5E12" w:rsidP="00EF5E12">
      <w:pPr>
        <w:pStyle w:val="Heading3"/>
      </w:pPr>
      <w:r>
        <w:t>From external machine push trunk/rpi_services</w:t>
      </w:r>
    </w:p>
    <w:p w14:paraId="0B344340" w14:textId="77777777" w:rsidR="00EF5E12" w:rsidRDefault="00EF5E12" w:rsidP="00BB218C">
      <w:pPr>
        <w:pStyle w:val="Code"/>
      </w:pPr>
      <w:r w:rsidRPr="005B2DCB">
        <w:t>tar cvfz ref_service.tar.gz reference</w:t>
      </w:r>
    </w:p>
    <w:p w14:paraId="6F04B01C" w14:textId="2A82556C" w:rsidR="00EF5E12" w:rsidRDefault="00EF5E12" w:rsidP="00BB218C">
      <w:pPr>
        <w:pStyle w:val="Code"/>
      </w:pPr>
      <w:r w:rsidRPr="00CB74DA">
        <w:t>scp -i ~/.ssh/alberta_rm_reference.pem ref_service.tar.gz centos@</w:t>
      </w:r>
      <w:r w:rsidR="00141F4C">
        <w:t>&lt;vm-ipaddress&gt;</w:t>
      </w:r>
      <w:r w:rsidRPr="00CB74DA">
        <w:t>:</w:t>
      </w:r>
    </w:p>
    <w:p w14:paraId="21E5156A" w14:textId="77777777" w:rsidR="00EF5E12" w:rsidRPr="00CB74DA" w:rsidRDefault="00EF5E12" w:rsidP="00EF5E12">
      <w:pPr>
        <w:pStyle w:val="Heading3"/>
      </w:pPr>
      <w:r>
        <w:t>Unpack tar (Back on server)</w:t>
      </w:r>
    </w:p>
    <w:p w14:paraId="6C734511" w14:textId="77777777" w:rsidR="00EF5E12" w:rsidRDefault="00EF5E12" w:rsidP="00BB218C">
      <w:pPr>
        <w:pStyle w:val="Code"/>
      </w:pPr>
      <w:r w:rsidRPr="00CB74DA">
        <w:t>sudo cp /home/centos/ref_service.tar.gz srv/www</w:t>
      </w:r>
    </w:p>
    <w:p w14:paraId="1D2D9AE8" w14:textId="77777777" w:rsidR="00EF5E12" w:rsidRDefault="00EF5E12" w:rsidP="00BB218C">
      <w:pPr>
        <w:pStyle w:val="Code"/>
      </w:pPr>
      <w:r>
        <w:lastRenderedPageBreak/>
        <w:t>cd srv/www</w:t>
      </w:r>
    </w:p>
    <w:p w14:paraId="799C8853" w14:textId="77777777" w:rsidR="00EF5E12" w:rsidRDefault="00EF5E12" w:rsidP="00BB218C">
      <w:pPr>
        <w:pStyle w:val="Code"/>
      </w:pPr>
      <w:r w:rsidRPr="00FF2AFF">
        <w:t>sudo chown reference:reference ref_service.tar.gz</w:t>
      </w:r>
    </w:p>
    <w:p w14:paraId="0526D463" w14:textId="77777777" w:rsidR="00EF5E12" w:rsidRDefault="00EF5E12" w:rsidP="00BB218C">
      <w:pPr>
        <w:pStyle w:val="Code"/>
      </w:pPr>
      <w:r w:rsidRPr="00FF2AFF">
        <w:t>tar -xvf ref_service.tar.gz</w:t>
      </w:r>
    </w:p>
    <w:p w14:paraId="3DAE93BC" w14:textId="77777777" w:rsidR="00EF5E12" w:rsidRPr="007A726B" w:rsidRDefault="00EF5E12" w:rsidP="00EF5E12">
      <w:pPr>
        <w:pStyle w:val="Heading3"/>
      </w:pPr>
      <w:r w:rsidRPr="007A726B">
        <w:t xml:space="preserve">Change ownership of </w:t>
      </w:r>
      <w:r>
        <w:t>dirs so apache can access</w:t>
      </w:r>
    </w:p>
    <w:p w14:paraId="6D666EDB" w14:textId="044BCB98" w:rsidR="00EF5E12" w:rsidRDefault="00BB218C" w:rsidP="00BB218C">
      <w:pPr>
        <w:pStyle w:val="Code"/>
      </w:pPr>
      <w:r>
        <w:t>c</w:t>
      </w:r>
      <w:r w:rsidR="00EF5E12">
        <w:t>d /media/volume1/</w:t>
      </w:r>
      <w:r w:rsidR="00F806CB">
        <w:t>srv/</w:t>
      </w:r>
      <w:r w:rsidR="00EF5E12">
        <w:t>www</w:t>
      </w:r>
    </w:p>
    <w:p w14:paraId="0DB7C66A" w14:textId="77777777" w:rsidR="00EF5E12" w:rsidRDefault="00EF5E12" w:rsidP="00BB218C">
      <w:pPr>
        <w:pStyle w:val="Code"/>
      </w:pPr>
      <w:r w:rsidRPr="007A726B">
        <w:t>sudo</w:t>
      </w:r>
      <w:r>
        <w:t xml:space="preserve"> chown -R reference:apache .</w:t>
      </w:r>
    </w:p>
    <w:p w14:paraId="5E4397EA" w14:textId="77777777" w:rsidR="00EF5E12" w:rsidRDefault="00EF5E12" w:rsidP="00BB218C">
      <w:pPr>
        <w:pStyle w:val="Code"/>
      </w:pPr>
      <w:r>
        <w:t xml:space="preserve">sudo chmod 775 </w:t>
      </w:r>
      <w:r w:rsidRPr="00827A48">
        <w:t>reference/project</w:t>
      </w:r>
    </w:p>
    <w:p w14:paraId="6227C9D1" w14:textId="77777777" w:rsidR="00EF5E12" w:rsidRDefault="00EF5E12" w:rsidP="00EF5E12">
      <w:pPr>
        <w:pStyle w:val="HTMLPreformatted"/>
        <w:rPr>
          <w:rFonts w:eastAsia="Times New Roman" w:cs="Times New Roman"/>
        </w:rPr>
      </w:pPr>
    </w:p>
    <w:p w14:paraId="2B7640A7" w14:textId="77777777" w:rsidR="00EF5E12" w:rsidRPr="008735F4" w:rsidRDefault="00EF5E12" w:rsidP="00EF5E12">
      <w:pPr>
        <w:pStyle w:val="Heading3"/>
      </w:pPr>
      <w:r w:rsidRPr="008735F4">
        <w:t>Make virtual</w:t>
      </w:r>
      <w:r w:rsidRPr="003F0EC7">
        <w:t xml:space="preserve"> </w:t>
      </w:r>
      <w:r w:rsidRPr="008735F4">
        <w:t>environment</w:t>
      </w:r>
    </w:p>
    <w:p w14:paraId="729B0575" w14:textId="77777777" w:rsidR="00EF5E12" w:rsidRDefault="00EF5E12" w:rsidP="00BB218C">
      <w:pPr>
        <w:pStyle w:val="Code"/>
      </w:pPr>
      <w:r>
        <w:t>cd /media/volume1</w:t>
      </w:r>
    </w:p>
    <w:p w14:paraId="402D3B96" w14:textId="77777777" w:rsidR="00EF5E12" w:rsidRDefault="00EF5E12" w:rsidP="00BB218C">
      <w:pPr>
        <w:pStyle w:val="Code"/>
      </w:pPr>
      <w:r>
        <w:t>mkdir venv</w:t>
      </w:r>
    </w:p>
    <w:p w14:paraId="2253BA7E" w14:textId="77777777" w:rsidR="00EF5E12" w:rsidRDefault="00EF5E12" w:rsidP="00BB218C">
      <w:pPr>
        <w:pStyle w:val="Code"/>
      </w:pPr>
      <w:r>
        <w:t>cd venv</w:t>
      </w:r>
    </w:p>
    <w:p w14:paraId="012634D1" w14:textId="77777777" w:rsidR="00EF5E12" w:rsidRDefault="00EF5E12" w:rsidP="00BB218C">
      <w:pPr>
        <w:pStyle w:val="Code"/>
      </w:pPr>
      <w:r w:rsidRPr="008735F4">
        <w:t>virtualenv --python=/usr/bin/python2.7 ENV</w:t>
      </w:r>
    </w:p>
    <w:p w14:paraId="31C4DC84" w14:textId="77777777" w:rsidR="00EF5E12" w:rsidRDefault="00EF5E12" w:rsidP="00BB218C">
      <w:pPr>
        <w:pStyle w:val="Code"/>
      </w:pPr>
      <w:r w:rsidRPr="008735F4">
        <w:t>. ENV/bin/activate</w:t>
      </w:r>
    </w:p>
    <w:p w14:paraId="684C7C55" w14:textId="77777777" w:rsidR="00EF5E12" w:rsidRPr="008735F4" w:rsidRDefault="00EF5E12" w:rsidP="00BB218C">
      <w:pPr>
        <w:pStyle w:val="Code"/>
      </w:pPr>
      <w:r w:rsidRPr="008735F4">
        <w:t>python --version</w:t>
      </w:r>
    </w:p>
    <w:p w14:paraId="594AC00D" w14:textId="77777777" w:rsidR="00EF5E12" w:rsidRPr="003F0EC7" w:rsidRDefault="00EF5E12" w:rsidP="00BB218C">
      <w:pPr>
        <w:pStyle w:val="Code"/>
      </w:pPr>
      <w:r w:rsidRPr="008735F4">
        <w:t>Python 2.7.3</w:t>
      </w:r>
      <w:r>
        <w:t xml:space="preserve"> </w:t>
      </w:r>
      <w:r w:rsidRPr="003F0EC7">
        <w:rPr>
          <w:color w:val="008000"/>
        </w:rPr>
        <w:t>(Good! In ENV)</w:t>
      </w:r>
    </w:p>
    <w:p w14:paraId="23B69BED" w14:textId="77777777" w:rsidR="00EF5E12" w:rsidRPr="00D62809" w:rsidRDefault="00EF5E12" w:rsidP="00EF5E12">
      <w:pPr>
        <w:pStyle w:val="Heading3"/>
      </w:pPr>
      <w:r w:rsidRPr="00D62809">
        <w:t>Install python packages</w:t>
      </w:r>
      <w:r>
        <w:t xml:space="preserve"> (ENSURE virtualenv still sourced, prompt starts with (ENV))</w:t>
      </w:r>
    </w:p>
    <w:p w14:paraId="1E291D09" w14:textId="4ED5BC35" w:rsidR="00F806CB" w:rsidRPr="00F806CB" w:rsidRDefault="00F806CB" w:rsidP="00F806CB">
      <w:pPr>
        <w:pStyle w:val="Code"/>
      </w:pPr>
      <w:r>
        <w:t xml:space="preserve">cd </w:t>
      </w:r>
      <w:r w:rsidRPr="00F806CB">
        <w:t>/media/volume1/srv/www/research_software/reference</w:t>
      </w:r>
    </w:p>
    <w:p w14:paraId="23C20586" w14:textId="3A6DB798" w:rsidR="00EF5E12" w:rsidRDefault="00EF5E12" w:rsidP="00F806CB">
      <w:pPr>
        <w:pStyle w:val="Code"/>
      </w:pPr>
      <w:r w:rsidRPr="00D62809">
        <w:t xml:space="preserve">pip install </w:t>
      </w:r>
      <w:r w:rsidR="00F806CB">
        <w:t>–r requirements.txt</w:t>
      </w:r>
    </w:p>
    <w:p w14:paraId="655AB3FA" w14:textId="77777777" w:rsidR="00EF5E12" w:rsidRPr="003F0EC7" w:rsidRDefault="00EF5E12" w:rsidP="00EF5E12">
      <w:pPr>
        <w:pStyle w:val="Heading2"/>
      </w:pPr>
      <w:r w:rsidRPr="00D62809">
        <w:t>Configure an apache Virtual Host to serve the django pages</w:t>
      </w:r>
    </w:p>
    <w:p w14:paraId="63B776E7" w14:textId="77777777" w:rsidR="00EF5E12" w:rsidRDefault="00EF5E12" w:rsidP="00BB218C">
      <w:pPr>
        <w:pStyle w:val="Code"/>
      </w:pPr>
      <w:r w:rsidRPr="00D62809">
        <w:t>sudo vim /etc/httpd/conf/httpd.conf</w:t>
      </w:r>
    </w:p>
    <w:p w14:paraId="10596A24" w14:textId="77777777" w:rsidR="00EF5E12" w:rsidRPr="00E122C9" w:rsidRDefault="00EF5E12" w:rsidP="00EF5E12">
      <w:pPr>
        <w:pStyle w:val="Heading3"/>
      </w:pPr>
      <w:r>
        <w:t>At the bottom of the file u</w:t>
      </w:r>
      <w:r w:rsidRPr="00E122C9">
        <w:t xml:space="preserve">ncomment </w:t>
      </w:r>
    </w:p>
    <w:p w14:paraId="5149A1F9" w14:textId="77777777" w:rsidR="00EF5E12" w:rsidRDefault="00EF5E12" w:rsidP="00BB218C">
      <w:pPr>
        <w:pStyle w:val="Code"/>
      </w:pPr>
      <w:r w:rsidRPr="00E122C9">
        <w:t>#NameVirtualHost *:80</w:t>
      </w:r>
    </w:p>
    <w:p w14:paraId="10D79E75" w14:textId="77777777" w:rsidR="00EF5E12" w:rsidRDefault="00EF5E12" w:rsidP="00EF5E12">
      <w:pPr>
        <w:pStyle w:val="HTMLPreformatted"/>
        <w:rPr>
          <w:rFonts w:eastAsia="Times New Roman" w:cs="Times New Roman"/>
        </w:rPr>
      </w:pPr>
    </w:p>
    <w:p w14:paraId="3AE6AF8B" w14:textId="77777777" w:rsidR="00EF5E12" w:rsidRPr="003F0EC7" w:rsidRDefault="00EF5E12" w:rsidP="00EF5E12">
      <w:pPr>
        <w:pStyle w:val="Heading3"/>
      </w:pPr>
      <w:r>
        <w:t>A</w:t>
      </w:r>
      <w:r w:rsidRPr="00E122C9">
        <w:t>dd the followi</w:t>
      </w:r>
      <w:r>
        <w:t>ng (ServerName etc can be configured as appropriate to the system)</w:t>
      </w:r>
    </w:p>
    <w:p w14:paraId="3EE93473" w14:textId="77777777" w:rsidR="00EF5E12" w:rsidRPr="00E122C9" w:rsidRDefault="00EF5E12" w:rsidP="001C56A9">
      <w:pPr>
        <w:pStyle w:val="Code"/>
      </w:pPr>
      <w:r w:rsidRPr="00E122C9">
        <w:t>WSGISocketPrefix /media/volume1/run/wsgi</w:t>
      </w:r>
    </w:p>
    <w:p w14:paraId="138DE829" w14:textId="77777777" w:rsidR="00EF5E12" w:rsidRPr="00E122C9" w:rsidRDefault="00EF5E12" w:rsidP="001C56A9">
      <w:pPr>
        <w:pStyle w:val="Code"/>
      </w:pPr>
      <w:r w:rsidRPr="00E122C9">
        <w:t>&lt;VirtualHost *:80&gt;</w:t>
      </w:r>
    </w:p>
    <w:p w14:paraId="46103234" w14:textId="77777777" w:rsidR="00EF5E12" w:rsidRPr="00E122C9" w:rsidRDefault="00EF5E12" w:rsidP="001C56A9">
      <w:pPr>
        <w:pStyle w:val="Code"/>
      </w:pPr>
      <w:r w:rsidRPr="00E122C9">
        <w:t xml:space="preserve">    ServerName www.example.com</w:t>
      </w:r>
    </w:p>
    <w:p w14:paraId="7662CF67" w14:textId="77777777" w:rsidR="00EF5E12" w:rsidRPr="00E122C9" w:rsidRDefault="00EF5E12" w:rsidP="001C56A9">
      <w:pPr>
        <w:pStyle w:val="Code"/>
      </w:pPr>
      <w:r w:rsidRPr="00E122C9">
        <w:t xml:space="preserve">    ServerAlias example.com</w:t>
      </w:r>
    </w:p>
    <w:p w14:paraId="47BB8C71" w14:textId="77777777" w:rsidR="00EF5E12" w:rsidRPr="00E122C9" w:rsidRDefault="00EF5E12" w:rsidP="001C56A9">
      <w:pPr>
        <w:pStyle w:val="Code"/>
      </w:pPr>
      <w:r w:rsidRPr="00E122C9">
        <w:t xml:space="preserve">    ServerAdmin webmaster@dummy-host.example.com</w:t>
      </w:r>
    </w:p>
    <w:p w14:paraId="0107A5CB" w14:textId="77777777" w:rsidR="00EF5E12" w:rsidRPr="00E122C9" w:rsidRDefault="00EF5E12" w:rsidP="001C56A9">
      <w:pPr>
        <w:pStyle w:val="Code"/>
      </w:pPr>
    </w:p>
    <w:p w14:paraId="1D700EF3" w14:textId="77777777" w:rsidR="00EF5E12" w:rsidRPr="00E122C9" w:rsidRDefault="00EF5E12" w:rsidP="001C56A9">
      <w:pPr>
        <w:pStyle w:val="Code"/>
      </w:pPr>
      <w:r w:rsidRPr="00E122C9">
        <w:t xml:space="preserve">    WSGIDaemonProcess mygroup processes=2 threads=15 display-name=%{GROUP} python-path=/media/volume1/srv/www/reference/project:/media/volume1/srv/www/reference/project/project:/media/volume1/venv/ENV/lib/python2.7/site-packages</w:t>
      </w:r>
    </w:p>
    <w:p w14:paraId="6EFA4E93" w14:textId="77777777" w:rsidR="00EF5E12" w:rsidRPr="00E122C9" w:rsidRDefault="00EF5E12" w:rsidP="001C56A9">
      <w:pPr>
        <w:pStyle w:val="Code"/>
      </w:pPr>
      <w:r w:rsidRPr="00E122C9">
        <w:t xml:space="preserve">    WSGIProcessGroup mygroup</w:t>
      </w:r>
    </w:p>
    <w:p w14:paraId="13A561FE" w14:textId="77777777" w:rsidR="00EF5E12" w:rsidRPr="00E122C9" w:rsidRDefault="00EF5E12" w:rsidP="001C56A9">
      <w:pPr>
        <w:pStyle w:val="Code"/>
      </w:pPr>
      <w:r w:rsidRPr="00E122C9">
        <w:t xml:space="preserve">    WSGIScriptAlias / /media/volume1/srv/www/reference/project/project/wsgi-test.py</w:t>
      </w:r>
    </w:p>
    <w:p w14:paraId="4AACFD74" w14:textId="77777777" w:rsidR="00EF5E12" w:rsidRPr="00E122C9" w:rsidRDefault="00EF5E12" w:rsidP="001C56A9">
      <w:pPr>
        <w:pStyle w:val="Code"/>
      </w:pPr>
      <w:r w:rsidRPr="00E122C9">
        <w:t xml:space="preserve">    &lt;Directory /media/volume1/srv/www/reference/project&gt;</w:t>
      </w:r>
    </w:p>
    <w:p w14:paraId="69841D1C" w14:textId="77777777" w:rsidR="00EF5E12" w:rsidRPr="00E122C9" w:rsidRDefault="00EF5E12" w:rsidP="001C56A9">
      <w:pPr>
        <w:pStyle w:val="Code"/>
      </w:pPr>
      <w:r w:rsidRPr="00E122C9">
        <w:t xml:space="preserve">        Order allow,deny</w:t>
      </w:r>
    </w:p>
    <w:p w14:paraId="0C5DB070" w14:textId="77777777" w:rsidR="00EF5E12" w:rsidRPr="00E122C9" w:rsidRDefault="00EF5E12" w:rsidP="001C56A9">
      <w:pPr>
        <w:pStyle w:val="Code"/>
      </w:pPr>
      <w:r w:rsidRPr="00E122C9">
        <w:t xml:space="preserve">        Allow from all</w:t>
      </w:r>
    </w:p>
    <w:p w14:paraId="0146766F" w14:textId="77777777" w:rsidR="00EF5E12" w:rsidRPr="00E122C9" w:rsidRDefault="00EF5E12" w:rsidP="001C56A9">
      <w:pPr>
        <w:pStyle w:val="Code"/>
      </w:pPr>
      <w:r w:rsidRPr="00E122C9">
        <w:t xml:space="preserve">    &lt;/Directory&gt;</w:t>
      </w:r>
    </w:p>
    <w:p w14:paraId="073A2737" w14:textId="77777777" w:rsidR="00EF5E12" w:rsidRPr="00E122C9" w:rsidRDefault="00EF5E12" w:rsidP="001C56A9">
      <w:pPr>
        <w:pStyle w:val="Code"/>
      </w:pPr>
    </w:p>
    <w:p w14:paraId="5CFF26DF" w14:textId="77777777" w:rsidR="00EF5E12" w:rsidRPr="00E122C9" w:rsidRDefault="00EF5E12" w:rsidP="001C56A9">
      <w:pPr>
        <w:pStyle w:val="Code"/>
      </w:pPr>
      <w:r w:rsidRPr="00E122C9">
        <w:t xml:space="preserve">    ErrorLog /media/volume1/srv/www/reference/project/logs/apache_err.log</w:t>
      </w:r>
    </w:p>
    <w:p w14:paraId="43831FB3" w14:textId="77777777" w:rsidR="00EF5E12" w:rsidRPr="00E122C9" w:rsidRDefault="00EF5E12" w:rsidP="001C56A9">
      <w:pPr>
        <w:pStyle w:val="Code"/>
      </w:pPr>
      <w:r w:rsidRPr="00E122C9">
        <w:lastRenderedPageBreak/>
        <w:t xml:space="preserve">    CustomLog /media/volume1/srv/www/reference/project/logs/apache_access.log combined</w:t>
      </w:r>
    </w:p>
    <w:p w14:paraId="186400BA" w14:textId="77777777" w:rsidR="00EF5E12" w:rsidRDefault="00EF5E12" w:rsidP="001C56A9">
      <w:pPr>
        <w:pStyle w:val="Code"/>
      </w:pPr>
      <w:r w:rsidRPr="00E122C9">
        <w:t>&lt;/VirtualHost&gt;</w:t>
      </w:r>
    </w:p>
    <w:p w14:paraId="4F7CAC39" w14:textId="77777777" w:rsidR="00EF5E12" w:rsidRPr="00267213" w:rsidRDefault="00EF5E12" w:rsidP="00EF5E12">
      <w:pPr>
        <w:pStyle w:val="Heading3"/>
      </w:pPr>
      <w:r w:rsidRPr="00267213">
        <w:t>Configure WSGISocketPrefix</w:t>
      </w:r>
      <w:r w:rsidRPr="00E122C9">
        <w:t xml:space="preserve"> </w:t>
      </w:r>
      <w:r w:rsidRPr="00267213">
        <w:t>dir for wsgi</w:t>
      </w:r>
    </w:p>
    <w:p w14:paraId="7CE7D993" w14:textId="77777777" w:rsidR="00EF5E12" w:rsidRDefault="00EF5E12" w:rsidP="001C56A9">
      <w:pPr>
        <w:pStyle w:val="Code"/>
      </w:pPr>
      <w:r w:rsidRPr="00267213">
        <w:t>cd /media/volume1/</w:t>
      </w:r>
    </w:p>
    <w:p w14:paraId="6592D88E" w14:textId="77777777" w:rsidR="00EF5E12" w:rsidRDefault="00EF5E12" w:rsidP="001C56A9">
      <w:pPr>
        <w:pStyle w:val="Code"/>
      </w:pPr>
      <w:r w:rsidRPr="00267213">
        <w:t>mkdir -p run/wsgi</w:t>
      </w:r>
    </w:p>
    <w:p w14:paraId="4D8ABF0A" w14:textId="77777777" w:rsidR="00EF5E12" w:rsidRDefault="00EF5E12" w:rsidP="001C56A9">
      <w:pPr>
        <w:pStyle w:val="Code"/>
      </w:pPr>
      <w:r w:rsidRPr="00267213">
        <w:t>sudo chown -R apache:apache run</w:t>
      </w:r>
    </w:p>
    <w:p w14:paraId="5ECFBB59" w14:textId="77777777" w:rsidR="00EF5E12" w:rsidRPr="0006457C" w:rsidRDefault="00EF5E12" w:rsidP="00EF5E12">
      <w:pPr>
        <w:pStyle w:val="Heading3"/>
      </w:pPr>
      <w:r>
        <w:t>Restart apache</w:t>
      </w:r>
    </w:p>
    <w:p w14:paraId="62532191" w14:textId="77777777" w:rsidR="00EF5E12" w:rsidRDefault="00EF5E12" w:rsidP="001C56A9">
      <w:pPr>
        <w:pStyle w:val="Code"/>
      </w:pPr>
      <w:r w:rsidRPr="00283BB5">
        <w:t>sudo service httpd restart</w:t>
      </w:r>
    </w:p>
    <w:p w14:paraId="2A3BA885" w14:textId="77777777" w:rsidR="00EF5E12" w:rsidRDefault="00EF5E12" w:rsidP="00EF5E12">
      <w:pPr>
        <w:pStyle w:val="HTMLPreformatted"/>
        <w:rPr>
          <w:rFonts w:eastAsia="Times New Roman" w:cs="Times New Roman"/>
        </w:rPr>
      </w:pPr>
    </w:p>
    <w:p w14:paraId="4DBCBEEC" w14:textId="6513E161" w:rsidR="00EF5E12" w:rsidRPr="00D62809" w:rsidRDefault="00EF5E12" w:rsidP="00EF5E12">
      <w:pPr>
        <w:pStyle w:val="Heading3"/>
      </w:pPr>
      <w:r w:rsidRPr="00D62809">
        <w:t xml:space="preserve">At this point if we browse to the server using a web browser we should get </w:t>
      </w:r>
      <w:r>
        <w:t>a ‘Hello World’ test page from WSGI</w:t>
      </w:r>
    </w:p>
    <w:p w14:paraId="5CF53DF2" w14:textId="35876705" w:rsidR="00EF5E12" w:rsidRDefault="004E0F1A" w:rsidP="00EF5E12">
      <w:pPr>
        <w:pStyle w:val="HTMLPreformatted"/>
        <w:rPr>
          <w:rFonts w:eastAsia="Times New Roman" w:cs="Times New Roman"/>
        </w:rPr>
      </w:pPr>
      <w:hyperlink w:history="1">
        <w:r w:rsidR="001C56A9" w:rsidRPr="00EE47CC">
          <w:rPr>
            <w:rStyle w:val="Hyperlink"/>
            <w:rFonts w:eastAsia="Times New Roman" w:cs="Times New Roman"/>
          </w:rPr>
          <w:t>http://&lt;</w:t>
        </w:r>
        <w:r w:rsidR="001C56A9">
          <w:rPr>
            <w:rStyle w:val="Hyperlink"/>
            <w:rFonts w:eastAsia="Times New Roman" w:cs="Times New Roman"/>
          </w:rPr>
          <w:t>vm-</w:t>
        </w:r>
        <w:r w:rsidR="001C56A9" w:rsidRPr="00EE47CC">
          <w:rPr>
            <w:rStyle w:val="Hyperlink"/>
            <w:rFonts w:eastAsia="Times New Roman" w:cs="Times New Roman"/>
          </w:rPr>
          <w:t>ipaddress&gt;</w:t>
        </w:r>
      </w:hyperlink>
    </w:p>
    <w:p w14:paraId="4756616D" w14:textId="77777777" w:rsidR="00EF5E12" w:rsidRDefault="00EF5E12" w:rsidP="00EF5E12">
      <w:pPr>
        <w:pStyle w:val="HTMLPreformatted"/>
        <w:rPr>
          <w:rFonts w:eastAsia="Times New Roman" w:cs="Times New Roman"/>
        </w:rPr>
      </w:pPr>
    </w:p>
    <w:p w14:paraId="57E47DBE" w14:textId="77777777" w:rsidR="00EF5E12" w:rsidRDefault="00EF5E12" w:rsidP="00EF5E12">
      <w:pPr>
        <w:pStyle w:val="Heading3"/>
      </w:pPr>
      <w:r w:rsidRPr="0078091D">
        <w:t>Change Virtual Host to see correct django project</w:t>
      </w:r>
      <w:r>
        <w:t>:</w:t>
      </w:r>
    </w:p>
    <w:p w14:paraId="73B8D87B" w14:textId="77777777" w:rsidR="00EF5E12" w:rsidRDefault="00EF5E12" w:rsidP="001C56A9">
      <w:pPr>
        <w:pStyle w:val="Code"/>
      </w:pPr>
      <w:r w:rsidRPr="0078091D">
        <w:t>sudo vim /etc/httpd/conf/httpd.conf</w:t>
      </w:r>
    </w:p>
    <w:p w14:paraId="1555ED8F" w14:textId="77777777" w:rsidR="00EF5E12" w:rsidRPr="0078091D" w:rsidRDefault="00EF5E12" w:rsidP="00EF5E12">
      <w:pPr>
        <w:pStyle w:val="Heading3"/>
      </w:pPr>
      <w:r>
        <w:t>Change</w:t>
      </w:r>
    </w:p>
    <w:p w14:paraId="1C8738A1" w14:textId="77777777" w:rsidR="00EF5E12" w:rsidRDefault="00EF5E12" w:rsidP="001C56A9">
      <w:pPr>
        <w:pStyle w:val="Code"/>
      </w:pPr>
      <w:r w:rsidRPr="0078091D">
        <w:t>WSGIScriptAlias / /media/volume1/srv/www/reference/project/project/wsgi-test.py</w:t>
      </w:r>
    </w:p>
    <w:p w14:paraId="0A943C60" w14:textId="77777777" w:rsidR="00EF5E12" w:rsidRPr="0078091D" w:rsidRDefault="00EF5E12" w:rsidP="00EF5E12">
      <w:pPr>
        <w:pStyle w:val="Heading3"/>
      </w:pPr>
      <w:r>
        <w:t>To</w:t>
      </w:r>
    </w:p>
    <w:p w14:paraId="73DCF814" w14:textId="77777777" w:rsidR="00EF5E12" w:rsidRDefault="00EF5E12" w:rsidP="001C56A9">
      <w:pPr>
        <w:pStyle w:val="Code"/>
      </w:pPr>
      <w:r w:rsidRPr="0078091D">
        <w:t>WSGIScriptAlias / /media/volume1/srv/www/ref</w:t>
      </w:r>
      <w:r>
        <w:t>erence/project/project/wsgi-prod</w:t>
      </w:r>
      <w:r w:rsidRPr="0078091D">
        <w:t>.py</w:t>
      </w:r>
    </w:p>
    <w:p w14:paraId="7F2602DC" w14:textId="77777777" w:rsidR="00EF5E12" w:rsidRPr="007A726B" w:rsidRDefault="00EF5E12" w:rsidP="00EF5E12">
      <w:pPr>
        <w:pStyle w:val="Heading3"/>
      </w:pPr>
      <w:r>
        <w:t>Browse to application</w:t>
      </w:r>
    </w:p>
    <w:p w14:paraId="7048ABD4" w14:textId="49BA3ACE" w:rsidR="00EF5E12" w:rsidRDefault="004E0F1A" w:rsidP="00EF5E12">
      <w:pPr>
        <w:pStyle w:val="HTMLPreformatted"/>
        <w:rPr>
          <w:rFonts w:eastAsia="Times New Roman" w:cs="Times New Roman"/>
        </w:rPr>
      </w:pPr>
      <w:hyperlink w:history="1">
        <w:r w:rsidR="00971A53" w:rsidRPr="00EE47CC">
          <w:rPr>
            <w:rStyle w:val="Hyperlink"/>
            <w:rFonts w:eastAsia="Times New Roman" w:cs="Times New Roman"/>
          </w:rPr>
          <w:t>http://&lt;vm-ipaddress&gt;/reference/service/app</w:t>
        </w:r>
      </w:hyperlink>
    </w:p>
    <w:p w14:paraId="419A241A" w14:textId="77777777" w:rsidR="00EF5E12" w:rsidRDefault="00EF5E12" w:rsidP="009F4445"/>
    <w:p w14:paraId="7D6B7969" w14:textId="3CEB1E4F" w:rsidR="009F4445" w:rsidRPr="009F4445" w:rsidRDefault="009F4445" w:rsidP="009F4445">
      <w:r>
        <w:t xml:space="preserve"> </w:t>
      </w:r>
    </w:p>
    <w:sectPr w:rsidR="009F4445" w:rsidRPr="009F4445" w:rsidSect="00C508A0">
      <w:headerReference w:type="default" r:id="rId17"/>
      <w:footerReference w:type="default" r:id="rId18"/>
      <w:headerReference w:type="first" r:id="rId19"/>
      <w:footerReference w:type="first" r:id="rId20"/>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E25B6" w14:textId="77777777" w:rsidR="00BD4B3B" w:rsidRDefault="00BD4B3B" w:rsidP="00C508A0">
      <w:pPr>
        <w:spacing w:after="0" w:line="240" w:lineRule="auto"/>
      </w:pPr>
      <w:r>
        <w:separator/>
      </w:r>
    </w:p>
  </w:endnote>
  <w:endnote w:type="continuationSeparator" w:id="0">
    <w:p w14:paraId="26FFD444" w14:textId="77777777" w:rsidR="00BD4B3B" w:rsidRDefault="00BD4B3B" w:rsidP="00C5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41E6E" w14:textId="0EEFC7E5" w:rsidR="00BD4B3B" w:rsidRDefault="00BD4B3B" w:rsidP="00C508A0">
    <w:pPr>
      <w:pStyle w:val="Footer"/>
    </w:pPr>
    <w:r>
      <w:t>Revision 1</w:t>
    </w:r>
    <w:r>
      <w:tab/>
    </w:r>
    <w:r w:rsidRPr="00F20A06">
      <w:rPr>
        <w:rFonts w:cs="Helvetica Neue"/>
      </w:rPr>
      <w:t>© CANARIE 201</w:t>
    </w:r>
    <w:r>
      <w:rPr>
        <w:rFonts w:cs="Helvetica Neue"/>
      </w:rPr>
      <w:t>4</w:t>
    </w:r>
    <w:r>
      <w:rPr>
        <w:rFonts w:cs="Helvetica Neue"/>
      </w:rPr>
      <w:tab/>
    </w:r>
    <w:r>
      <w:rPr>
        <w:rStyle w:val="PageNumber"/>
      </w:rPr>
      <w:fldChar w:fldCharType="begin"/>
    </w:r>
    <w:r>
      <w:rPr>
        <w:rStyle w:val="PageNumber"/>
      </w:rPr>
      <w:instrText xml:space="preserve"> PAGE </w:instrText>
    </w:r>
    <w:r>
      <w:rPr>
        <w:rStyle w:val="PageNumber"/>
      </w:rPr>
      <w:fldChar w:fldCharType="separate"/>
    </w:r>
    <w:r w:rsidR="0071565F">
      <w:rPr>
        <w:rStyle w:val="PageNumber"/>
        <w:noProof/>
      </w:rPr>
      <w:t>6</w:t>
    </w:r>
    <w:r>
      <w:rPr>
        <w:rStyle w:val="PageNumber"/>
      </w:rPr>
      <w:fldChar w:fldCharType="end"/>
    </w:r>
  </w:p>
  <w:p w14:paraId="497FE337" w14:textId="77777777" w:rsidR="00BD4B3B" w:rsidRDefault="00BD4B3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8D699" w14:textId="41B256BD" w:rsidR="00BD4B3B" w:rsidRPr="004D62FA" w:rsidRDefault="00BD4B3B">
    <w:pPr>
      <w:pStyle w:val="Footer"/>
      <w:rPr>
        <w:rFonts w:cs="Helvetica Neue"/>
      </w:rPr>
    </w:pPr>
    <w:r>
      <w:t>Revision 1</w:t>
    </w:r>
    <w:r>
      <w:tab/>
    </w:r>
    <w:r w:rsidRPr="00F20A06">
      <w:rPr>
        <w:rFonts w:cs="Helvetica Neue"/>
      </w:rPr>
      <w:t>© CANARIE 201</w:t>
    </w:r>
    <w:r>
      <w:rPr>
        <w:rFonts w:cs="Helvetica Neue"/>
      </w:rPr>
      <w:t>4</w:t>
    </w:r>
    <w:r>
      <w:rPr>
        <w:rFonts w:cs="Helvetica Neue"/>
      </w:rPr>
      <w:tab/>
    </w:r>
    <w:r>
      <w:rPr>
        <w:rStyle w:val="PageNumber"/>
      </w:rPr>
      <w:fldChar w:fldCharType="begin"/>
    </w:r>
    <w:r>
      <w:rPr>
        <w:rStyle w:val="PageNumber"/>
      </w:rPr>
      <w:instrText xml:space="preserve"> PAGE </w:instrText>
    </w:r>
    <w:r>
      <w:rPr>
        <w:rStyle w:val="PageNumber"/>
      </w:rPr>
      <w:fldChar w:fldCharType="separate"/>
    </w:r>
    <w:r w:rsidR="0071565F">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0A971" w14:textId="77777777" w:rsidR="00BD4B3B" w:rsidRDefault="00BD4B3B" w:rsidP="00C508A0">
      <w:pPr>
        <w:spacing w:after="0" w:line="240" w:lineRule="auto"/>
      </w:pPr>
      <w:r>
        <w:separator/>
      </w:r>
    </w:p>
  </w:footnote>
  <w:footnote w:type="continuationSeparator" w:id="0">
    <w:p w14:paraId="0534F83F" w14:textId="77777777" w:rsidR="00BD4B3B" w:rsidRDefault="00BD4B3B" w:rsidP="00C508A0">
      <w:pPr>
        <w:spacing w:after="0" w:line="240" w:lineRule="auto"/>
      </w:pPr>
      <w:r>
        <w:continuationSeparator/>
      </w:r>
    </w:p>
  </w:footnote>
  <w:footnote w:id="1">
    <w:p w14:paraId="16A537F9" w14:textId="197F3C0F" w:rsidR="00BD4B3B" w:rsidRDefault="00BD4B3B">
      <w:pPr>
        <w:pStyle w:val="FootnoteText"/>
      </w:pPr>
      <w:r>
        <w:rPr>
          <w:rStyle w:val="FootnoteReference"/>
        </w:rPr>
        <w:footnoteRef/>
      </w:r>
      <w:r>
        <w:t xml:space="preserve"> </w:t>
      </w:r>
      <w:r w:rsidRPr="0005704A">
        <w:t>https://www.python.org/</w:t>
      </w:r>
    </w:p>
  </w:footnote>
  <w:footnote w:id="2">
    <w:p w14:paraId="47E8CAFC" w14:textId="556EA73E" w:rsidR="00BD4B3B" w:rsidRDefault="00BD4B3B">
      <w:pPr>
        <w:pStyle w:val="FootnoteText"/>
      </w:pPr>
      <w:r>
        <w:rPr>
          <w:rStyle w:val="FootnoteReference"/>
        </w:rPr>
        <w:footnoteRef/>
      </w:r>
      <w:r>
        <w:t xml:space="preserve"> </w:t>
      </w:r>
      <w:r w:rsidRPr="0005704A">
        <w:t>https://www.djangoproject.com/</w:t>
      </w:r>
    </w:p>
  </w:footnote>
  <w:footnote w:id="3">
    <w:p w14:paraId="1D55730C" w14:textId="08CE4979" w:rsidR="00BD4B3B" w:rsidRDefault="00BD4B3B">
      <w:pPr>
        <w:pStyle w:val="FootnoteText"/>
      </w:pPr>
      <w:r>
        <w:rPr>
          <w:rStyle w:val="FootnoteReference"/>
        </w:rPr>
        <w:footnoteRef/>
      </w:r>
      <w:r>
        <w:t xml:space="preserve"> </w:t>
      </w:r>
      <w:r w:rsidRPr="0005704A">
        <w:t>http://www.django-rest-framework.org/</w:t>
      </w:r>
    </w:p>
  </w:footnote>
  <w:footnote w:id="4">
    <w:p w14:paraId="3CBB8EB6" w14:textId="0374E3E3" w:rsidR="00BD4B3B" w:rsidRDefault="00BD4B3B">
      <w:pPr>
        <w:pStyle w:val="FootnoteText"/>
      </w:pPr>
      <w:r>
        <w:rPr>
          <w:rStyle w:val="FootnoteReference"/>
        </w:rPr>
        <w:footnoteRef/>
      </w:r>
      <w:r>
        <w:t xml:space="preserve"> </w:t>
      </w:r>
      <w:r w:rsidRPr="0005704A">
        <w:t>http://www.celeryproject.org/</w:t>
      </w:r>
    </w:p>
  </w:footnote>
  <w:footnote w:id="5">
    <w:p w14:paraId="7443B1C9" w14:textId="1746323D" w:rsidR="00BD4B3B" w:rsidRDefault="00BD4B3B">
      <w:pPr>
        <w:pStyle w:val="FootnoteText"/>
      </w:pPr>
      <w:r>
        <w:rPr>
          <w:rStyle w:val="FootnoteReference"/>
        </w:rPr>
        <w:footnoteRef/>
      </w:r>
      <w:r>
        <w:t xml:space="preserve"> </w:t>
      </w:r>
      <w:r w:rsidRPr="0005704A">
        <w:t>http://www.python-requests.org/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B3934" w14:textId="412D03E9" w:rsidR="00BD4B3B" w:rsidRPr="00C508A0" w:rsidRDefault="00BD4B3B" w:rsidP="00C508A0">
    <w:pPr>
      <w:pStyle w:val="Header"/>
      <w:rPr>
        <w:sz w:val="32"/>
        <w:szCs w:val="32"/>
      </w:rPr>
    </w:pPr>
    <w:r w:rsidRPr="00C508A0">
      <w:rPr>
        <w:noProof/>
        <w:sz w:val="44"/>
        <w:szCs w:val="44"/>
        <w:lang w:eastAsia="en-US"/>
      </w:rPr>
      <w:drawing>
        <wp:anchor distT="0" distB="0" distL="114300" distR="114300" simplePos="0" relativeHeight="251658240" behindDoc="0" locked="0" layoutInCell="1" allowOverlap="1" wp14:anchorId="4B9E2FA4" wp14:editId="7098C32C">
          <wp:simplePos x="0" y="0"/>
          <wp:positionH relativeFrom="column">
            <wp:posOffset>3314700</wp:posOffset>
          </wp:positionH>
          <wp:positionV relativeFrom="paragraph">
            <wp:posOffset>-228600</wp:posOffset>
          </wp:positionV>
          <wp:extent cx="2743200" cy="723900"/>
          <wp:effectExtent l="0" t="0" r="0" b="12700"/>
          <wp:wrapNone/>
          <wp:docPr id="7" name="Picture 1" descr="N:\AllShare\CANARIE\Corporate Identity\Logos\CANARIE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llShare\CANARIE\Corporate Identity\Logos\CANARIE_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92279" w14:textId="77777777" w:rsidR="00BD4B3B" w:rsidRPr="00C508A0" w:rsidRDefault="00BD4B3B" w:rsidP="00C508A0">
    <w:pPr>
      <w:pStyle w:val="Header"/>
      <w:rPr>
        <w:sz w:val="44"/>
        <w:szCs w:val="4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54BBA" w14:textId="15F2C705" w:rsidR="00BD4B3B" w:rsidRDefault="00BD4B3B" w:rsidP="00CC12BE">
    <w:pPr>
      <w:pStyle w:val="Header"/>
      <w:rPr>
        <w:noProof/>
        <w:sz w:val="44"/>
        <w:szCs w:val="44"/>
        <w:lang w:eastAsia="en-US"/>
      </w:rPr>
    </w:pPr>
    <w:r w:rsidRPr="00C508A0">
      <w:rPr>
        <w:noProof/>
        <w:sz w:val="44"/>
        <w:szCs w:val="44"/>
        <w:lang w:eastAsia="en-US"/>
      </w:rPr>
      <w:drawing>
        <wp:anchor distT="0" distB="0" distL="114300" distR="114300" simplePos="0" relativeHeight="251660288" behindDoc="0" locked="0" layoutInCell="1" allowOverlap="1" wp14:anchorId="23025A57" wp14:editId="27182195">
          <wp:simplePos x="0" y="0"/>
          <wp:positionH relativeFrom="column">
            <wp:posOffset>3314700</wp:posOffset>
          </wp:positionH>
          <wp:positionV relativeFrom="paragraph">
            <wp:posOffset>-228600</wp:posOffset>
          </wp:positionV>
          <wp:extent cx="2743200" cy="723900"/>
          <wp:effectExtent l="0" t="0" r="0" b="12700"/>
          <wp:wrapTight wrapText="bothSides">
            <wp:wrapPolygon edited="0">
              <wp:start x="0" y="0"/>
              <wp:lineTo x="0" y="21221"/>
              <wp:lineTo x="21400" y="21221"/>
              <wp:lineTo x="21400" y="0"/>
              <wp:lineTo x="0" y="0"/>
            </wp:wrapPolygon>
          </wp:wrapTight>
          <wp:docPr id="8" name="Picture 8" descr="N:\AllShare\CANARIE\Corporate Identity\Logos\CANARIE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llShare\CANARIE\Corporate Identity\Logos\CANARIE_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44"/>
        <w:szCs w:val="44"/>
        <w:lang w:eastAsia="en-US"/>
      </w:rPr>
      <w:t>NEP-RPI Reference Service</w:t>
    </w:r>
    <w:r w:rsidRPr="00B35D95">
      <w:rPr>
        <w:noProof/>
        <w:sz w:val="44"/>
        <w:szCs w:val="44"/>
        <w:lang w:eastAsia="en-US"/>
      </w:rPr>
      <w:t xml:space="preserve"> </w:t>
    </w:r>
  </w:p>
  <w:p w14:paraId="67E04D4C" w14:textId="00DCB2E9" w:rsidR="00BD4B3B" w:rsidRPr="00C508A0" w:rsidRDefault="00BD4B3B" w:rsidP="00B35D95">
    <w:pPr>
      <w:pStyle w:val="Header"/>
      <w:rPr>
        <w:sz w:val="44"/>
        <w:szCs w:val="44"/>
      </w:rPr>
    </w:pPr>
    <w:ins w:id="27" w:author="Dan Sellars" w:date="2014-04-08T13:40:00Z">
      <w:r>
        <w:rPr>
          <w:noProof/>
          <w:sz w:val="44"/>
          <w:szCs w:val="44"/>
          <w:lang w:eastAsia="en-US"/>
        </w:rPr>
        <w:t xml:space="preserve">and Platform </w:t>
      </w:r>
    </w:ins>
    <w:r>
      <w:rPr>
        <w:noProof/>
        <w:sz w:val="44"/>
        <w:szCs w:val="44"/>
        <w:lang w:eastAsia="en-US"/>
      </w:rPr>
      <w:t>Application N</w:t>
    </w:r>
    <w:r w:rsidRPr="00B35D95">
      <w:rPr>
        <w:noProof/>
        <w:sz w:val="44"/>
        <w:szCs w:val="44"/>
        <w:lang w:eastAsia="en-US"/>
      </w:rPr>
      <w:t>ote</w:t>
    </w:r>
  </w:p>
  <w:p w14:paraId="7426AD74" w14:textId="77777777" w:rsidR="00BD4B3B" w:rsidRDefault="00BD4B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7CD"/>
    <w:multiLevelType w:val="hybridMultilevel"/>
    <w:tmpl w:val="47B2E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D3D41"/>
    <w:multiLevelType w:val="hybridMultilevel"/>
    <w:tmpl w:val="BD064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E2750"/>
    <w:multiLevelType w:val="hybridMultilevel"/>
    <w:tmpl w:val="9EBC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66796"/>
    <w:multiLevelType w:val="hybridMultilevel"/>
    <w:tmpl w:val="EE96A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26BEA"/>
    <w:multiLevelType w:val="hybridMultilevel"/>
    <w:tmpl w:val="7F960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2695A"/>
    <w:multiLevelType w:val="hybridMultilevel"/>
    <w:tmpl w:val="F6F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23A3A"/>
    <w:multiLevelType w:val="hybridMultilevel"/>
    <w:tmpl w:val="E054B960"/>
    <w:lvl w:ilvl="0" w:tplc="EF36A808">
      <w:numFmt w:val="bullet"/>
      <w:lvlText w:val=""/>
      <w:lvlJc w:val="left"/>
      <w:pPr>
        <w:ind w:left="1280" w:hanging="360"/>
      </w:pPr>
      <w:rPr>
        <w:rFonts w:ascii="Wingdings" w:eastAsia="Times New Roman" w:hAnsi="Wingdings" w:cs="Times New Roman"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7">
    <w:nsid w:val="29CB7AF7"/>
    <w:multiLevelType w:val="hybridMultilevel"/>
    <w:tmpl w:val="EE96A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A7543"/>
    <w:multiLevelType w:val="hybridMultilevel"/>
    <w:tmpl w:val="ED1878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81695"/>
    <w:multiLevelType w:val="hybridMultilevel"/>
    <w:tmpl w:val="1C36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081BDF"/>
    <w:multiLevelType w:val="hybridMultilevel"/>
    <w:tmpl w:val="C01C85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982AF6"/>
    <w:multiLevelType w:val="hybridMultilevel"/>
    <w:tmpl w:val="AD16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7A3D45"/>
    <w:multiLevelType w:val="hybridMultilevel"/>
    <w:tmpl w:val="5EC8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F12C99"/>
    <w:multiLevelType w:val="hybridMultilevel"/>
    <w:tmpl w:val="4460AD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601AE1"/>
    <w:multiLevelType w:val="hybridMultilevel"/>
    <w:tmpl w:val="B1521C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46EB5"/>
    <w:multiLevelType w:val="hybridMultilevel"/>
    <w:tmpl w:val="C2A0F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6E3ADE"/>
    <w:multiLevelType w:val="hybridMultilevel"/>
    <w:tmpl w:val="558C2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1430E2"/>
    <w:multiLevelType w:val="hybridMultilevel"/>
    <w:tmpl w:val="4460AD3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6614B3A"/>
    <w:multiLevelType w:val="hybridMultilevel"/>
    <w:tmpl w:val="46742C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8094CD6"/>
    <w:multiLevelType w:val="hybridMultilevel"/>
    <w:tmpl w:val="CB92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B748F4"/>
    <w:multiLevelType w:val="hybridMultilevel"/>
    <w:tmpl w:val="47B2E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160233"/>
    <w:multiLevelType w:val="hybridMultilevel"/>
    <w:tmpl w:val="215A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3F0E5D"/>
    <w:multiLevelType w:val="hybridMultilevel"/>
    <w:tmpl w:val="A2367DCA"/>
    <w:lvl w:ilvl="0" w:tplc="70F2800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A42C03"/>
    <w:multiLevelType w:val="hybridMultilevel"/>
    <w:tmpl w:val="4AB68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1"/>
  </w:num>
  <w:num w:numId="4">
    <w:abstractNumId w:val="18"/>
  </w:num>
  <w:num w:numId="5">
    <w:abstractNumId w:val="13"/>
  </w:num>
  <w:num w:numId="6">
    <w:abstractNumId w:val="17"/>
  </w:num>
  <w:num w:numId="7">
    <w:abstractNumId w:val="21"/>
  </w:num>
  <w:num w:numId="8">
    <w:abstractNumId w:val="7"/>
  </w:num>
  <w:num w:numId="9">
    <w:abstractNumId w:val="10"/>
  </w:num>
  <w:num w:numId="10">
    <w:abstractNumId w:val="3"/>
  </w:num>
  <w:num w:numId="11">
    <w:abstractNumId w:val="0"/>
  </w:num>
  <w:num w:numId="12">
    <w:abstractNumId w:val="20"/>
  </w:num>
  <w:num w:numId="13">
    <w:abstractNumId w:val="19"/>
  </w:num>
  <w:num w:numId="14">
    <w:abstractNumId w:val="15"/>
  </w:num>
  <w:num w:numId="15">
    <w:abstractNumId w:val="4"/>
  </w:num>
  <w:num w:numId="16">
    <w:abstractNumId w:val="23"/>
  </w:num>
  <w:num w:numId="17">
    <w:abstractNumId w:val="11"/>
  </w:num>
  <w:num w:numId="18">
    <w:abstractNumId w:val="16"/>
  </w:num>
  <w:num w:numId="19">
    <w:abstractNumId w:val="5"/>
  </w:num>
  <w:num w:numId="20">
    <w:abstractNumId w:val="8"/>
  </w:num>
  <w:num w:numId="21">
    <w:abstractNumId w:val="9"/>
  </w:num>
  <w:num w:numId="22">
    <w:abstractNumId w:val="14"/>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revisionView w:markup="0"/>
  <w:defaultTabStop w:val="720"/>
  <w:characterSpacingControl w:val="doNotCompress"/>
  <w:savePreviewPicture/>
  <w:hdrShapeDefaults>
    <o:shapedefaults v:ext="edit" spidmax="2050"/>
  </w:hdrShapeDefaults>
  <w:footnotePr>
    <w:footnote w:id="-1"/>
    <w:footnote w:id="0"/>
  </w:footnotePr>
  <w:endnotePr>
    <w:numFmt w:val="decimal"/>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74"/>
    <w:rsid w:val="00031467"/>
    <w:rsid w:val="0005704A"/>
    <w:rsid w:val="00062C97"/>
    <w:rsid w:val="0007230A"/>
    <w:rsid w:val="00081215"/>
    <w:rsid w:val="0008681D"/>
    <w:rsid w:val="000A171E"/>
    <w:rsid w:val="000C1BC7"/>
    <w:rsid w:val="000C6F00"/>
    <w:rsid w:val="000D102A"/>
    <w:rsid w:val="000E1F4B"/>
    <w:rsid w:val="000F5248"/>
    <w:rsid w:val="00112E50"/>
    <w:rsid w:val="001158DA"/>
    <w:rsid w:val="001314A4"/>
    <w:rsid w:val="00132AB9"/>
    <w:rsid w:val="00132E30"/>
    <w:rsid w:val="00136286"/>
    <w:rsid w:val="00141F4C"/>
    <w:rsid w:val="00146065"/>
    <w:rsid w:val="00163F74"/>
    <w:rsid w:val="00172CF3"/>
    <w:rsid w:val="0017563F"/>
    <w:rsid w:val="001824A6"/>
    <w:rsid w:val="00190B09"/>
    <w:rsid w:val="001A2B33"/>
    <w:rsid w:val="001B48A8"/>
    <w:rsid w:val="001C3B4F"/>
    <w:rsid w:val="001C3FBF"/>
    <w:rsid w:val="001C56A9"/>
    <w:rsid w:val="001F2B77"/>
    <w:rsid w:val="00242D97"/>
    <w:rsid w:val="00265EDD"/>
    <w:rsid w:val="002878E8"/>
    <w:rsid w:val="00294A1F"/>
    <w:rsid w:val="002B2990"/>
    <w:rsid w:val="002B404A"/>
    <w:rsid w:val="002B477C"/>
    <w:rsid w:val="002C6A78"/>
    <w:rsid w:val="002D252B"/>
    <w:rsid w:val="002D52D9"/>
    <w:rsid w:val="002E22F9"/>
    <w:rsid w:val="002F2161"/>
    <w:rsid w:val="00301A2A"/>
    <w:rsid w:val="003147CE"/>
    <w:rsid w:val="003259F2"/>
    <w:rsid w:val="00332208"/>
    <w:rsid w:val="00335142"/>
    <w:rsid w:val="00342BCA"/>
    <w:rsid w:val="00346FD6"/>
    <w:rsid w:val="00352662"/>
    <w:rsid w:val="00363293"/>
    <w:rsid w:val="00363855"/>
    <w:rsid w:val="00365708"/>
    <w:rsid w:val="00370FFC"/>
    <w:rsid w:val="003723B3"/>
    <w:rsid w:val="00372A1A"/>
    <w:rsid w:val="003925DB"/>
    <w:rsid w:val="00393F66"/>
    <w:rsid w:val="00395967"/>
    <w:rsid w:val="00396A05"/>
    <w:rsid w:val="003B15D6"/>
    <w:rsid w:val="003C4EBC"/>
    <w:rsid w:val="003D2286"/>
    <w:rsid w:val="003D74BE"/>
    <w:rsid w:val="003E7457"/>
    <w:rsid w:val="00421CC0"/>
    <w:rsid w:val="00440076"/>
    <w:rsid w:val="00440E21"/>
    <w:rsid w:val="00443B1C"/>
    <w:rsid w:val="00445AC8"/>
    <w:rsid w:val="00447639"/>
    <w:rsid w:val="00454233"/>
    <w:rsid w:val="0045601F"/>
    <w:rsid w:val="00472760"/>
    <w:rsid w:val="00474498"/>
    <w:rsid w:val="004815C0"/>
    <w:rsid w:val="00485F37"/>
    <w:rsid w:val="004A2254"/>
    <w:rsid w:val="004B5D50"/>
    <w:rsid w:val="004B5FC4"/>
    <w:rsid w:val="004C1245"/>
    <w:rsid w:val="004D62FA"/>
    <w:rsid w:val="004E0BD9"/>
    <w:rsid w:val="004E0EF3"/>
    <w:rsid w:val="004E0F1A"/>
    <w:rsid w:val="004E3AE4"/>
    <w:rsid w:val="004F305D"/>
    <w:rsid w:val="00507831"/>
    <w:rsid w:val="005122EC"/>
    <w:rsid w:val="00524283"/>
    <w:rsid w:val="00532DCA"/>
    <w:rsid w:val="0054165F"/>
    <w:rsid w:val="00542FFD"/>
    <w:rsid w:val="00547C54"/>
    <w:rsid w:val="005566F4"/>
    <w:rsid w:val="00573C64"/>
    <w:rsid w:val="00575910"/>
    <w:rsid w:val="00586A80"/>
    <w:rsid w:val="005877D6"/>
    <w:rsid w:val="005A1E2E"/>
    <w:rsid w:val="005B7EF3"/>
    <w:rsid w:val="005C586D"/>
    <w:rsid w:val="005D2CAF"/>
    <w:rsid w:val="005D6EBC"/>
    <w:rsid w:val="005E50E5"/>
    <w:rsid w:val="005F201B"/>
    <w:rsid w:val="00602438"/>
    <w:rsid w:val="0063600C"/>
    <w:rsid w:val="0065001A"/>
    <w:rsid w:val="0066235A"/>
    <w:rsid w:val="00683A6B"/>
    <w:rsid w:val="00686548"/>
    <w:rsid w:val="00692D7B"/>
    <w:rsid w:val="006B7C76"/>
    <w:rsid w:val="006D3D26"/>
    <w:rsid w:val="006D6D8B"/>
    <w:rsid w:val="006F07B5"/>
    <w:rsid w:val="006F5988"/>
    <w:rsid w:val="00700C03"/>
    <w:rsid w:val="00703657"/>
    <w:rsid w:val="007114E7"/>
    <w:rsid w:val="0071564C"/>
    <w:rsid w:val="0071565F"/>
    <w:rsid w:val="00747913"/>
    <w:rsid w:val="00761A8C"/>
    <w:rsid w:val="00772F6A"/>
    <w:rsid w:val="0077414F"/>
    <w:rsid w:val="0078122A"/>
    <w:rsid w:val="00781435"/>
    <w:rsid w:val="00790F97"/>
    <w:rsid w:val="00793589"/>
    <w:rsid w:val="007E2388"/>
    <w:rsid w:val="007E727C"/>
    <w:rsid w:val="007F20B5"/>
    <w:rsid w:val="007F2C97"/>
    <w:rsid w:val="007F54EC"/>
    <w:rsid w:val="00832A6A"/>
    <w:rsid w:val="0084397A"/>
    <w:rsid w:val="008529A1"/>
    <w:rsid w:val="00857A3C"/>
    <w:rsid w:val="00863F79"/>
    <w:rsid w:val="00873EFB"/>
    <w:rsid w:val="0087423E"/>
    <w:rsid w:val="008806C7"/>
    <w:rsid w:val="00892E26"/>
    <w:rsid w:val="00895181"/>
    <w:rsid w:val="00895868"/>
    <w:rsid w:val="008A39F4"/>
    <w:rsid w:val="008B4B3A"/>
    <w:rsid w:val="008B5FBB"/>
    <w:rsid w:val="008C21FF"/>
    <w:rsid w:val="008C492F"/>
    <w:rsid w:val="008E2014"/>
    <w:rsid w:val="008E6466"/>
    <w:rsid w:val="008F068A"/>
    <w:rsid w:val="008F19A2"/>
    <w:rsid w:val="008F3DD7"/>
    <w:rsid w:val="00900159"/>
    <w:rsid w:val="00901EF3"/>
    <w:rsid w:val="0090209A"/>
    <w:rsid w:val="00913374"/>
    <w:rsid w:val="009406EC"/>
    <w:rsid w:val="00942813"/>
    <w:rsid w:val="00950D74"/>
    <w:rsid w:val="00951207"/>
    <w:rsid w:val="00955006"/>
    <w:rsid w:val="00971A53"/>
    <w:rsid w:val="009720FC"/>
    <w:rsid w:val="009846BD"/>
    <w:rsid w:val="0098547B"/>
    <w:rsid w:val="00985DB0"/>
    <w:rsid w:val="009A3DDB"/>
    <w:rsid w:val="009A4F89"/>
    <w:rsid w:val="009B3713"/>
    <w:rsid w:val="009C2F6F"/>
    <w:rsid w:val="009C3E35"/>
    <w:rsid w:val="009C43F2"/>
    <w:rsid w:val="009C7210"/>
    <w:rsid w:val="009D279C"/>
    <w:rsid w:val="009D3FB5"/>
    <w:rsid w:val="009F4445"/>
    <w:rsid w:val="00A028EE"/>
    <w:rsid w:val="00A13449"/>
    <w:rsid w:val="00A345DC"/>
    <w:rsid w:val="00A46B53"/>
    <w:rsid w:val="00A47D19"/>
    <w:rsid w:val="00A601CE"/>
    <w:rsid w:val="00A86E5E"/>
    <w:rsid w:val="00A93917"/>
    <w:rsid w:val="00A97848"/>
    <w:rsid w:val="00AB7642"/>
    <w:rsid w:val="00AE33DF"/>
    <w:rsid w:val="00AE3A60"/>
    <w:rsid w:val="00B05933"/>
    <w:rsid w:val="00B069F4"/>
    <w:rsid w:val="00B07BFE"/>
    <w:rsid w:val="00B14FBE"/>
    <w:rsid w:val="00B25B21"/>
    <w:rsid w:val="00B35D95"/>
    <w:rsid w:val="00B37034"/>
    <w:rsid w:val="00B376D3"/>
    <w:rsid w:val="00B47898"/>
    <w:rsid w:val="00B51CD4"/>
    <w:rsid w:val="00B52017"/>
    <w:rsid w:val="00B5676F"/>
    <w:rsid w:val="00B666E4"/>
    <w:rsid w:val="00B743FA"/>
    <w:rsid w:val="00B9654C"/>
    <w:rsid w:val="00BA5803"/>
    <w:rsid w:val="00BA7F95"/>
    <w:rsid w:val="00BB218C"/>
    <w:rsid w:val="00BC79BE"/>
    <w:rsid w:val="00BD4B3B"/>
    <w:rsid w:val="00BF167E"/>
    <w:rsid w:val="00C1778D"/>
    <w:rsid w:val="00C23F57"/>
    <w:rsid w:val="00C47AA2"/>
    <w:rsid w:val="00C508A0"/>
    <w:rsid w:val="00C51312"/>
    <w:rsid w:val="00C55E01"/>
    <w:rsid w:val="00C713F6"/>
    <w:rsid w:val="00C7173A"/>
    <w:rsid w:val="00C90E87"/>
    <w:rsid w:val="00C92549"/>
    <w:rsid w:val="00C97AED"/>
    <w:rsid w:val="00CC12BE"/>
    <w:rsid w:val="00CC5A75"/>
    <w:rsid w:val="00CC71DA"/>
    <w:rsid w:val="00CE452E"/>
    <w:rsid w:val="00CF3266"/>
    <w:rsid w:val="00CF5EA0"/>
    <w:rsid w:val="00D00E4D"/>
    <w:rsid w:val="00D2150C"/>
    <w:rsid w:val="00D21618"/>
    <w:rsid w:val="00D364A8"/>
    <w:rsid w:val="00D41F5E"/>
    <w:rsid w:val="00D55965"/>
    <w:rsid w:val="00D64EEE"/>
    <w:rsid w:val="00D84D8D"/>
    <w:rsid w:val="00DA23A3"/>
    <w:rsid w:val="00DA4B90"/>
    <w:rsid w:val="00DC099E"/>
    <w:rsid w:val="00DC79DB"/>
    <w:rsid w:val="00DD02A6"/>
    <w:rsid w:val="00DD4645"/>
    <w:rsid w:val="00DD793C"/>
    <w:rsid w:val="00DE6916"/>
    <w:rsid w:val="00DF1812"/>
    <w:rsid w:val="00E05B46"/>
    <w:rsid w:val="00E07E4E"/>
    <w:rsid w:val="00E20008"/>
    <w:rsid w:val="00E230CE"/>
    <w:rsid w:val="00E4053A"/>
    <w:rsid w:val="00E41A86"/>
    <w:rsid w:val="00E43A4F"/>
    <w:rsid w:val="00E43E29"/>
    <w:rsid w:val="00E55A2A"/>
    <w:rsid w:val="00E713CB"/>
    <w:rsid w:val="00E7758A"/>
    <w:rsid w:val="00E83265"/>
    <w:rsid w:val="00EA21C8"/>
    <w:rsid w:val="00EA3EDC"/>
    <w:rsid w:val="00EB66BB"/>
    <w:rsid w:val="00ED2AB3"/>
    <w:rsid w:val="00EE0537"/>
    <w:rsid w:val="00EE7BA3"/>
    <w:rsid w:val="00EF3273"/>
    <w:rsid w:val="00EF450C"/>
    <w:rsid w:val="00EF53AC"/>
    <w:rsid w:val="00EF5E12"/>
    <w:rsid w:val="00F231A6"/>
    <w:rsid w:val="00F46D03"/>
    <w:rsid w:val="00F67406"/>
    <w:rsid w:val="00F806CB"/>
    <w:rsid w:val="00F829E8"/>
    <w:rsid w:val="00F835F2"/>
    <w:rsid w:val="00F870DA"/>
    <w:rsid w:val="00FA4207"/>
    <w:rsid w:val="00FA46F6"/>
    <w:rsid w:val="00FB7DE0"/>
    <w:rsid w:val="00FC1339"/>
    <w:rsid w:val="00FC72AB"/>
    <w:rsid w:val="00FD1C4A"/>
    <w:rsid w:val="00FD5645"/>
    <w:rsid w:val="00FD62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7C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3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5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3F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63855"/>
    <w:rPr>
      <w:color w:val="0000FF" w:themeColor="hyperlink"/>
      <w:u w:val="single"/>
    </w:rPr>
  </w:style>
  <w:style w:type="paragraph" w:styleId="ListParagraph">
    <w:name w:val="List Paragraph"/>
    <w:basedOn w:val="Normal"/>
    <w:uiPriority w:val="34"/>
    <w:qFormat/>
    <w:rsid w:val="00E43E29"/>
    <w:pPr>
      <w:ind w:left="720"/>
      <w:contextualSpacing/>
    </w:pPr>
  </w:style>
  <w:style w:type="character" w:styleId="FollowedHyperlink">
    <w:name w:val="FollowedHyperlink"/>
    <w:basedOn w:val="DefaultParagraphFont"/>
    <w:uiPriority w:val="99"/>
    <w:semiHidden/>
    <w:unhideWhenUsed/>
    <w:rsid w:val="00443B1C"/>
    <w:rPr>
      <w:color w:val="800080" w:themeColor="followedHyperlink"/>
      <w:u w:val="single"/>
    </w:rPr>
  </w:style>
  <w:style w:type="paragraph" w:styleId="BalloonText">
    <w:name w:val="Balloon Text"/>
    <w:basedOn w:val="Normal"/>
    <w:link w:val="BalloonTextChar"/>
    <w:uiPriority w:val="99"/>
    <w:semiHidden/>
    <w:unhideWhenUsed/>
    <w:rsid w:val="008B5F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5FBB"/>
    <w:rPr>
      <w:rFonts w:ascii="Lucida Grande" w:hAnsi="Lucida Grande"/>
      <w:sz w:val="18"/>
      <w:szCs w:val="18"/>
    </w:rPr>
  </w:style>
  <w:style w:type="paragraph" w:styleId="Header">
    <w:name w:val="header"/>
    <w:basedOn w:val="Normal"/>
    <w:link w:val="HeaderChar"/>
    <w:uiPriority w:val="99"/>
    <w:unhideWhenUsed/>
    <w:rsid w:val="00C508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8A0"/>
  </w:style>
  <w:style w:type="paragraph" w:styleId="Footer">
    <w:name w:val="footer"/>
    <w:basedOn w:val="Normal"/>
    <w:link w:val="FooterChar"/>
    <w:uiPriority w:val="99"/>
    <w:unhideWhenUsed/>
    <w:rsid w:val="00C508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8A0"/>
  </w:style>
  <w:style w:type="character" w:styleId="PageNumber">
    <w:name w:val="page number"/>
    <w:basedOn w:val="DefaultParagraphFont"/>
    <w:uiPriority w:val="99"/>
    <w:semiHidden/>
    <w:unhideWhenUsed/>
    <w:rsid w:val="00C508A0"/>
  </w:style>
  <w:style w:type="character" w:customStyle="1" w:styleId="Heading2Char">
    <w:name w:val="Heading 2 Char"/>
    <w:basedOn w:val="DefaultParagraphFont"/>
    <w:link w:val="Heading2"/>
    <w:uiPriority w:val="9"/>
    <w:rsid w:val="00D5596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F19A2"/>
    <w:pPr>
      <w:spacing w:line="240" w:lineRule="auto"/>
    </w:pPr>
    <w:rPr>
      <w:b/>
      <w:bCs/>
      <w:color w:val="4F81BD" w:themeColor="accent1"/>
      <w:sz w:val="18"/>
      <w:szCs w:val="18"/>
    </w:rPr>
  </w:style>
  <w:style w:type="paragraph" w:styleId="EndnoteText">
    <w:name w:val="endnote text"/>
    <w:basedOn w:val="Normal"/>
    <w:link w:val="EndnoteTextChar"/>
    <w:uiPriority w:val="99"/>
    <w:unhideWhenUsed/>
    <w:rsid w:val="00895181"/>
    <w:pPr>
      <w:spacing w:after="0" w:line="240" w:lineRule="auto"/>
    </w:pPr>
    <w:rPr>
      <w:sz w:val="24"/>
      <w:szCs w:val="24"/>
    </w:rPr>
  </w:style>
  <w:style w:type="character" w:customStyle="1" w:styleId="EndnoteTextChar">
    <w:name w:val="Endnote Text Char"/>
    <w:basedOn w:val="DefaultParagraphFont"/>
    <w:link w:val="EndnoteText"/>
    <w:uiPriority w:val="99"/>
    <w:rsid w:val="00895181"/>
    <w:rPr>
      <w:sz w:val="24"/>
      <w:szCs w:val="24"/>
    </w:rPr>
  </w:style>
  <w:style w:type="character" w:styleId="EndnoteReference">
    <w:name w:val="endnote reference"/>
    <w:basedOn w:val="DefaultParagraphFont"/>
    <w:uiPriority w:val="99"/>
    <w:unhideWhenUsed/>
    <w:rsid w:val="00895181"/>
    <w:rPr>
      <w:vertAlign w:val="superscript"/>
    </w:rPr>
  </w:style>
  <w:style w:type="character" w:styleId="CommentReference">
    <w:name w:val="annotation reference"/>
    <w:basedOn w:val="DefaultParagraphFont"/>
    <w:uiPriority w:val="99"/>
    <w:semiHidden/>
    <w:unhideWhenUsed/>
    <w:rsid w:val="00895181"/>
    <w:rPr>
      <w:sz w:val="18"/>
      <w:szCs w:val="18"/>
    </w:rPr>
  </w:style>
  <w:style w:type="paragraph" w:styleId="CommentText">
    <w:name w:val="annotation text"/>
    <w:basedOn w:val="Normal"/>
    <w:link w:val="CommentTextChar"/>
    <w:uiPriority w:val="99"/>
    <w:semiHidden/>
    <w:unhideWhenUsed/>
    <w:rsid w:val="00895181"/>
    <w:pPr>
      <w:spacing w:line="240" w:lineRule="auto"/>
    </w:pPr>
    <w:rPr>
      <w:sz w:val="24"/>
      <w:szCs w:val="24"/>
    </w:rPr>
  </w:style>
  <w:style w:type="character" w:customStyle="1" w:styleId="CommentTextChar">
    <w:name w:val="Comment Text Char"/>
    <w:basedOn w:val="DefaultParagraphFont"/>
    <w:link w:val="CommentText"/>
    <w:uiPriority w:val="99"/>
    <w:semiHidden/>
    <w:rsid w:val="00895181"/>
    <w:rPr>
      <w:sz w:val="24"/>
      <w:szCs w:val="24"/>
    </w:rPr>
  </w:style>
  <w:style w:type="paragraph" w:styleId="CommentSubject">
    <w:name w:val="annotation subject"/>
    <w:basedOn w:val="CommentText"/>
    <w:next w:val="CommentText"/>
    <w:link w:val="CommentSubjectChar"/>
    <w:uiPriority w:val="99"/>
    <w:semiHidden/>
    <w:unhideWhenUsed/>
    <w:rsid w:val="00895181"/>
    <w:rPr>
      <w:b/>
      <w:bCs/>
      <w:sz w:val="20"/>
      <w:szCs w:val="20"/>
    </w:rPr>
  </w:style>
  <w:style w:type="character" w:customStyle="1" w:styleId="CommentSubjectChar">
    <w:name w:val="Comment Subject Char"/>
    <w:basedOn w:val="CommentTextChar"/>
    <w:link w:val="CommentSubject"/>
    <w:uiPriority w:val="99"/>
    <w:semiHidden/>
    <w:rsid w:val="00895181"/>
    <w:rPr>
      <w:b/>
      <w:bCs/>
      <w:sz w:val="20"/>
      <w:szCs w:val="20"/>
    </w:rPr>
  </w:style>
  <w:style w:type="character" w:customStyle="1" w:styleId="Heading3Char">
    <w:name w:val="Heading 3 Char"/>
    <w:basedOn w:val="DefaultParagraphFont"/>
    <w:link w:val="Heading3"/>
    <w:uiPriority w:val="9"/>
    <w:rsid w:val="00895181"/>
    <w:rPr>
      <w:rFonts w:asciiTheme="majorHAnsi" w:eastAsiaTheme="majorEastAsia" w:hAnsiTheme="majorHAnsi" w:cstheme="majorBidi"/>
      <w:b/>
      <w:bCs/>
      <w:color w:val="4F81BD" w:themeColor="accent1"/>
    </w:rPr>
  </w:style>
  <w:style w:type="paragraph" w:styleId="NoSpacing">
    <w:name w:val="No Spacing"/>
    <w:uiPriority w:val="1"/>
    <w:qFormat/>
    <w:rsid w:val="00895181"/>
    <w:pPr>
      <w:spacing w:after="0" w:line="240" w:lineRule="auto"/>
    </w:pPr>
  </w:style>
  <w:style w:type="paragraph" w:customStyle="1" w:styleId="Code">
    <w:name w:val="Code"/>
    <w:basedOn w:val="Normal"/>
    <w:qFormat/>
    <w:rsid w:val="00BB218C"/>
    <w:pPr>
      <w:spacing w:after="0"/>
    </w:pPr>
    <w:rPr>
      <w:rFonts w:ascii="Consolas" w:hAnsi="Consolas"/>
      <w:sz w:val="20"/>
    </w:rPr>
  </w:style>
  <w:style w:type="paragraph" w:styleId="HTMLPreformatted">
    <w:name w:val="HTML Preformatted"/>
    <w:basedOn w:val="Normal"/>
    <w:link w:val="HTMLPreformattedChar"/>
    <w:uiPriority w:val="99"/>
    <w:unhideWhenUsed/>
    <w:rsid w:val="00EF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F5E12"/>
    <w:rPr>
      <w:rFonts w:ascii="Courier" w:hAnsi="Courier" w:cs="Courier"/>
      <w:sz w:val="20"/>
      <w:szCs w:val="20"/>
      <w:lang w:eastAsia="en-US"/>
    </w:rPr>
  </w:style>
  <w:style w:type="character" w:customStyle="1" w:styleId="typ">
    <w:name w:val="typ"/>
    <w:basedOn w:val="DefaultParagraphFont"/>
    <w:rsid w:val="00EF5E12"/>
  </w:style>
  <w:style w:type="character" w:customStyle="1" w:styleId="pln">
    <w:name w:val="pln"/>
    <w:basedOn w:val="DefaultParagraphFont"/>
    <w:rsid w:val="00EF5E12"/>
  </w:style>
  <w:style w:type="character" w:customStyle="1" w:styleId="pun">
    <w:name w:val="pun"/>
    <w:basedOn w:val="DefaultParagraphFont"/>
    <w:rsid w:val="00EF5E12"/>
  </w:style>
  <w:style w:type="paragraph" w:styleId="FootnoteText">
    <w:name w:val="footnote text"/>
    <w:basedOn w:val="Normal"/>
    <w:link w:val="FootnoteTextChar"/>
    <w:uiPriority w:val="99"/>
    <w:unhideWhenUsed/>
    <w:rsid w:val="0005704A"/>
    <w:pPr>
      <w:spacing w:after="0" w:line="240" w:lineRule="auto"/>
    </w:pPr>
    <w:rPr>
      <w:sz w:val="24"/>
      <w:szCs w:val="24"/>
    </w:rPr>
  </w:style>
  <w:style w:type="character" w:customStyle="1" w:styleId="FootnoteTextChar">
    <w:name w:val="Footnote Text Char"/>
    <w:basedOn w:val="DefaultParagraphFont"/>
    <w:link w:val="FootnoteText"/>
    <w:uiPriority w:val="99"/>
    <w:rsid w:val="0005704A"/>
    <w:rPr>
      <w:sz w:val="24"/>
      <w:szCs w:val="24"/>
    </w:rPr>
  </w:style>
  <w:style w:type="character" w:styleId="FootnoteReference">
    <w:name w:val="footnote reference"/>
    <w:basedOn w:val="DefaultParagraphFont"/>
    <w:uiPriority w:val="99"/>
    <w:unhideWhenUsed/>
    <w:rsid w:val="0005704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3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5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3F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63855"/>
    <w:rPr>
      <w:color w:val="0000FF" w:themeColor="hyperlink"/>
      <w:u w:val="single"/>
    </w:rPr>
  </w:style>
  <w:style w:type="paragraph" w:styleId="ListParagraph">
    <w:name w:val="List Paragraph"/>
    <w:basedOn w:val="Normal"/>
    <w:uiPriority w:val="34"/>
    <w:qFormat/>
    <w:rsid w:val="00E43E29"/>
    <w:pPr>
      <w:ind w:left="720"/>
      <w:contextualSpacing/>
    </w:pPr>
  </w:style>
  <w:style w:type="character" w:styleId="FollowedHyperlink">
    <w:name w:val="FollowedHyperlink"/>
    <w:basedOn w:val="DefaultParagraphFont"/>
    <w:uiPriority w:val="99"/>
    <w:semiHidden/>
    <w:unhideWhenUsed/>
    <w:rsid w:val="00443B1C"/>
    <w:rPr>
      <w:color w:val="800080" w:themeColor="followedHyperlink"/>
      <w:u w:val="single"/>
    </w:rPr>
  </w:style>
  <w:style w:type="paragraph" w:styleId="BalloonText">
    <w:name w:val="Balloon Text"/>
    <w:basedOn w:val="Normal"/>
    <w:link w:val="BalloonTextChar"/>
    <w:uiPriority w:val="99"/>
    <w:semiHidden/>
    <w:unhideWhenUsed/>
    <w:rsid w:val="008B5F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5FBB"/>
    <w:rPr>
      <w:rFonts w:ascii="Lucida Grande" w:hAnsi="Lucida Grande"/>
      <w:sz w:val="18"/>
      <w:szCs w:val="18"/>
    </w:rPr>
  </w:style>
  <w:style w:type="paragraph" w:styleId="Header">
    <w:name w:val="header"/>
    <w:basedOn w:val="Normal"/>
    <w:link w:val="HeaderChar"/>
    <w:uiPriority w:val="99"/>
    <w:unhideWhenUsed/>
    <w:rsid w:val="00C508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8A0"/>
  </w:style>
  <w:style w:type="paragraph" w:styleId="Footer">
    <w:name w:val="footer"/>
    <w:basedOn w:val="Normal"/>
    <w:link w:val="FooterChar"/>
    <w:uiPriority w:val="99"/>
    <w:unhideWhenUsed/>
    <w:rsid w:val="00C508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8A0"/>
  </w:style>
  <w:style w:type="character" w:styleId="PageNumber">
    <w:name w:val="page number"/>
    <w:basedOn w:val="DefaultParagraphFont"/>
    <w:uiPriority w:val="99"/>
    <w:semiHidden/>
    <w:unhideWhenUsed/>
    <w:rsid w:val="00C508A0"/>
  </w:style>
  <w:style w:type="character" w:customStyle="1" w:styleId="Heading2Char">
    <w:name w:val="Heading 2 Char"/>
    <w:basedOn w:val="DefaultParagraphFont"/>
    <w:link w:val="Heading2"/>
    <w:uiPriority w:val="9"/>
    <w:rsid w:val="00D5596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F19A2"/>
    <w:pPr>
      <w:spacing w:line="240" w:lineRule="auto"/>
    </w:pPr>
    <w:rPr>
      <w:b/>
      <w:bCs/>
      <w:color w:val="4F81BD" w:themeColor="accent1"/>
      <w:sz w:val="18"/>
      <w:szCs w:val="18"/>
    </w:rPr>
  </w:style>
  <w:style w:type="paragraph" w:styleId="EndnoteText">
    <w:name w:val="endnote text"/>
    <w:basedOn w:val="Normal"/>
    <w:link w:val="EndnoteTextChar"/>
    <w:uiPriority w:val="99"/>
    <w:unhideWhenUsed/>
    <w:rsid w:val="00895181"/>
    <w:pPr>
      <w:spacing w:after="0" w:line="240" w:lineRule="auto"/>
    </w:pPr>
    <w:rPr>
      <w:sz w:val="24"/>
      <w:szCs w:val="24"/>
    </w:rPr>
  </w:style>
  <w:style w:type="character" w:customStyle="1" w:styleId="EndnoteTextChar">
    <w:name w:val="Endnote Text Char"/>
    <w:basedOn w:val="DefaultParagraphFont"/>
    <w:link w:val="EndnoteText"/>
    <w:uiPriority w:val="99"/>
    <w:rsid w:val="00895181"/>
    <w:rPr>
      <w:sz w:val="24"/>
      <w:szCs w:val="24"/>
    </w:rPr>
  </w:style>
  <w:style w:type="character" w:styleId="EndnoteReference">
    <w:name w:val="endnote reference"/>
    <w:basedOn w:val="DefaultParagraphFont"/>
    <w:uiPriority w:val="99"/>
    <w:unhideWhenUsed/>
    <w:rsid w:val="00895181"/>
    <w:rPr>
      <w:vertAlign w:val="superscript"/>
    </w:rPr>
  </w:style>
  <w:style w:type="character" w:styleId="CommentReference">
    <w:name w:val="annotation reference"/>
    <w:basedOn w:val="DefaultParagraphFont"/>
    <w:uiPriority w:val="99"/>
    <w:semiHidden/>
    <w:unhideWhenUsed/>
    <w:rsid w:val="00895181"/>
    <w:rPr>
      <w:sz w:val="18"/>
      <w:szCs w:val="18"/>
    </w:rPr>
  </w:style>
  <w:style w:type="paragraph" w:styleId="CommentText">
    <w:name w:val="annotation text"/>
    <w:basedOn w:val="Normal"/>
    <w:link w:val="CommentTextChar"/>
    <w:uiPriority w:val="99"/>
    <w:semiHidden/>
    <w:unhideWhenUsed/>
    <w:rsid w:val="00895181"/>
    <w:pPr>
      <w:spacing w:line="240" w:lineRule="auto"/>
    </w:pPr>
    <w:rPr>
      <w:sz w:val="24"/>
      <w:szCs w:val="24"/>
    </w:rPr>
  </w:style>
  <w:style w:type="character" w:customStyle="1" w:styleId="CommentTextChar">
    <w:name w:val="Comment Text Char"/>
    <w:basedOn w:val="DefaultParagraphFont"/>
    <w:link w:val="CommentText"/>
    <w:uiPriority w:val="99"/>
    <w:semiHidden/>
    <w:rsid w:val="00895181"/>
    <w:rPr>
      <w:sz w:val="24"/>
      <w:szCs w:val="24"/>
    </w:rPr>
  </w:style>
  <w:style w:type="paragraph" w:styleId="CommentSubject">
    <w:name w:val="annotation subject"/>
    <w:basedOn w:val="CommentText"/>
    <w:next w:val="CommentText"/>
    <w:link w:val="CommentSubjectChar"/>
    <w:uiPriority w:val="99"/>
    <w:semiHidden/>
    <w:unhideWhenUsed/>
    <w:rsid w:val="00895181"/>
    <w:rPr>
      <w:b/>
      <w:bCs/>
      <w:sz w:val="20"/>
      <w:szCs w:val="20"/>
    </w:rPr>
  </w:style>
  <w:style w:type="character" w:customStyle="1" w:styleId="CommentSubjectChar">
    <w:name w:val="Comment Subject Char"/>
    <w:basedOn w:val="CommentTextChar"/>
    <w:link w:val="CommentSubject"/>
    <w:uiPriority w:val="99"/>
    <w:semiHidden/>
    <w:rsid w:val="00895181"/>
    <w:rPr>
      <w:b/>
      <w:bCs/>
      <w:sz w:val="20"/>
      <w:szCs w:val="20"/>
    </w:rPr>
  </w:style>
  <w:style w:type="character" w:customStyle="1" w:styleId="Heading3Char">
    <w:name w:val="Heading 3 Char"/>
    <w:basedOn w:val="DefaultParagraphFont"/>
    <w:link w:val="Heading3"/>
    <w:uiPriority w:val="9"/>
    <w:rsid w:val="00895181"/>
    <w:rPr>
      <w:rFonts w:asciiTheme="majorHAnsi" w:eastAsiaTheme="majorEastAsia" w:hAnsiTheme="majorHAnsi" w:cstheme="majorBidi"/>
      <w:b/>
      <w:bCs/>
      <w:color w:val="4F81BD" w:themeColor="accent1"/>
    </w:rPr>
  </w:style>
  <w:style w:type="paragraph" w:styleId="NoSpacing">
    <w:name w:val="No Spacing"/>
    <w:uiPriority w:val="1"/>
    <w:qFormat/>
    <w:rsid w:val="00895181"/>
    <w:pPr>
      <w:spacing w:after="0" w:line="240" w:lineRule="auto"/>
    </w:pPr>
  </w:style>
  <w:style w:type="paragraph" w:customStyle="1" w:styleId="Code">
    <w:name w:val="Code"/>
    <w:basedOn w:val="Normal"/>
    <w:qFormat/>
    <w:rsid w:val="00BB218C"/>
    <w:pPr>
      <w:spacing w:after="0"/>
    </w:pPr>
    <w:rPr>
      <w:rFonts w:ascii="Consolas" w:hAnsi="Consolas"/>
      <w:sz w:val="20"/>
    </w:rPr>
  </w:style>
  <w:style w:type="paragraph" w:styleId="HTMLPreformatted">
    <w:name w:val="HTML Preformatted"/>
    <w:basedOn w:val="Normal"/>
    <w:link w:val="HTMLPreformattedChar"/>
    <w:uiPriority w:val="99"/>
    <w:unhideWhenUsed/>
    <w:rsid w:val="00EF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F5E12"/>
    <w:rPr>
      <w:rFonts w:ascii="Courier" w:hAnsi="Courier" w:cs="Courier"/>
      <w:sz w:val="20"/>
      <w:szCs w:val="20"/>
      <w:lang w:eastAsia="en-US"/>
    </w:rPr>
  </w:style>
  <w:style w:type="character" w:customStyle="1" w:styleId="typ">
    <w:name w:val="typ"/>
    <w:basedOn w:val="DefaultParagraphFont"/>
    <w:rsid w:val="00EF5E12"/>
  </w:style>
  <w:style w:type="character" w:customStyle="1" w:styleId="pln">
    <w:name w:val="pln"/>
    <w:basedOn w:val="DefaultParagraphFont"/>
    <w:rsid w:val="00EF5E12"/>
  </w:style>
  <w:style w:type="character" w:customStyle="1" w:styleId="pun">
    <w:name w:val="pun"/>
    <w:basedOn w:val="DefaultParagraphFont"/>
    <w:rsid w:val="00EF5E12"/>
  </w:style>
  <w:style w:type="paragraph" w:styleId="FootnoteText">
    <w:name w:val="footnote text"/>
    <w:basedOn w:val="Normal"/>
    <w:link w:val="FootnoteTextChar"/>
    <w:uiPriority w:val="99"/>
    <w:unhideWhenUsed/>
    <w:rsid w:val="0005704A"/>
    <w:pPr>
      <w:spacing w:after="0" w:line="240" w:lineRule="auto"/>
    </w:pPr>
    <w:rPr>
      <w:sz w:val="24"/>
      <w:szCs w:val="24"/>
    </w:rPr>
  </w:style>
  <w:style w:type="character" w:customStyle="1" w:styleId="FootnoteTextChar">
    <w:name w:val="Footnote Text Char"/>
    <w:basedOn w:val="DefaultParagraphFont"/>
    <w:link w:val="FootnoteText"/>
    <w:uiPriority w:val="99"/>
    <w:rsid w:val="0005704A"/>
    <w:rPr>
      <w:sz w:val="24"/>
      <w:szCs w:val="24"/>
    </w:rPr>
  </w:style>
  <w:style w:type="character" w:styleId="FootnoteReference">
    <w:name w:val="footnote reference"/>
    <w:basedOn w:val="DefaultParagraphFont"/>
    <w:uiPriority w:val="99"/>
    <w:unhideWhenUsed/>
    <w:rsid w:val="000570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5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http://127.0.0.1:8000/" TargetMode="External"/><Relationship Id="rId14" Type="http://schemas.openxmlformats.org/officeDocument/2006/relationships/hyperlink" Target="http://python.org/ftp/python/2.7.3/Python-2.7.3.tar.bz2" TargetMode="External"/><Relationship Id="rId15" Type="http://schemas.openxmlformats.org/officeDocument/2006/relationships/hyperlink" Target="https://bitbucket.org/pypa/setuptools/raw/bootstrap/ez_setup.py" TargetMode="External"/><Relationship Id="rId16" Type="http://schemas.openxmlformats.org/officeDocument/2006/relationships/hyperlink" Target="http://modwsgi.googlecode.com/files/mod_wsgi-3.4.tar.gz"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33c888c-8685-4fc8-a8d8-dbccc705e524">375HZN6CS6Q7-246-645</_dlc_DocId>
    <_dlc_DocIdUrl xmlns="833c888c-8685-4fc8-a8d8-dbccc705e524">
      <Url>https://my.canarie.ca/programs/NEP/_layouts/15/DocIdRedir.aspx?ID=375HZN6CS6Q7-246-645</Url>
      <Description>375HZN6CS6Q7-246-645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43241C5C1ABF429C91CADEA5426DC6" ma:contentTypeVersion="0" ma:contentTypeDescription="Create a new document." ma:contentTypeScope="" ma:versionID="50b7c830e6459860004cfd000ac7bf41">
  <xsd:schema xmlns:xsd="http://www.w3.org/2001/XMLSchema" xmlns:xs="http://www.w3.org/2001/XMLSchema" xmlns:p="http://schemas.microsoft.com/office/2006/metadata/properties" xmlns:ns2="833c888c-8685-4fc8-a8d8-dbccc705e524" targetNamespace="http://schemas.microsoft.com/office/2006/metadata/properties" ma:root="true" ma:fieldsID="b9a5740220cbd849bee092b154a1ca33" ns2:_="">
    <xsd:import namespace="833c888c-8685-4fc8-a8d8-dbccc705e52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c888c-8685-4fc8-a8d8-dbccc705e5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FB7D-4559-4EB2-A916-1A2173285C62}">
  <ds:schemaRefs>
    <ds:schemaRef ds:uri="http://schemas.microsoft.com/office/2006/metadata/properties"/>
    <ds:schemaRef ds:uri="http://schemas.microsoft.com/office/infopath/2007/PartnerControls"/>
    <ds:schemaRef ds:uri="833c888c-8685-4fc8-a8d8-dbccc705e524"/>
  </ds:schemaRefs>
</ds:datastoreItem>
</file>

<file path=customXml/itemProps2.xml><?xml version="1.0" encoding="utf-8"?>
<ds:datastoreItem xmlns:ds="http://schemas.openxmlformats.org/officeDocument/2006/customXml" ds:itemID="{837377E0-7910-45DA-A2DD-0C36925AE6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c888c-8685-4fc8-a8d8-dbccc705e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F179E5-4CDF-4ED3-92F0-160426FB1B95}">
  <ds:schemaRefs>
    <ds:schemaRef ds:uri="http://schemas.microsoft.com/sharepoint/events"/>
  </ds:schemaRefs>
</ds:datastoreItem>
</file>

<file path=customXml/itemProps4.xml><?xml version="1.0" encoding="utf-8"?>
<ds:datastoreItem xmlns:ds="http://schemas.openxmlformats.org/officeDocument/2006/customXml" ds:itemID="{EF97F3F9-1F46-4D34-9084-93BFA9FA2E4F}">
  <ds:schemaRefs>
    <ds:schemaRef ds:uri="http://schemas.microsoft.com/sharepoint/v3/contenttype/forms"/>
  </ds:schemaRefs>
</ds:datastoreItem>
</file>

<file path=customXml/itemProps5.xml><?xml version="1.0" encoding="utf-8"?>
<ds:datastoreItem xmlns:ds="http://schemas.openxmlformats.org/officeDocument/2006/customXml" ds:itemID="{91822D68-B9E3-6B42-AF4F-D66E6A1D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12</Pages>
  <Words>2897</Words>
  <Characters>16519</Characters>
  <Application>Microsoft Macintosh Word</Application>
  <DocSecurity>0</DocSecurity>
  <Lines>137</Lines>
  <Paragraphs>38</Paragraphs>
  <ScaleCrop>false</ScaleCrop>
  <Company/>
  <LinksUpToDate>false</LinksUpToDate>
  <CharactersWithSpaces>19378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Henwood</dc:creator>
  <cp:keywords/>
  <dc:description/>
  <cp:lastModifiedBy>Dan Sellars</cp:lastModifiedBy>
  <cp:revision>29</cp:revision>
  <cp:lastPrinted>2013-04-05T19:58:00Z</cp:lastPrinted>
  <dcterms:created xsi:type="dcterms:W3CDTF">2014-04-04T17:50:00Z</dcterms:created>
  <dcterms:modified xsi:type="dcterms:W3CDTF">2014-04-09T20:08:00Z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0x0101007A43241C5C1ABF429C91CADEA5426DC6</vt:lpwstr>
  </property>
  <property fmtid="{D5CDD505-2E9C-101B-9397-08002B2CF9AE}" pid="3" name="IsMyDocuments">
    <vt:bool>true</vt:bool>
  </property>
  <property fmtid="{D5CDD505-2E9C-101B-9397-08002B2CF9AE}" pid="4" name="_dlc_DocIdItemGuid">
    <vt:lpwstr>54e2fdb0-fe71-44cc-a90f-79469b83d63e</vt:lpwstr>
  </property>
</Properties>
</file>